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F40" w:rsidRPr="00982F40" w:rsidRDefault="00982F40" w:rsidP="00982F40">
      <w:pPr>
        <w:pStyle w:val="BodyText"/>
        <w:widowControl w:val="0"/>
        <w:autoSpaceDE w:val="0"/>
        <w:autoSpaceDN w:val="0"/>
        <w:spacing w:beforeAutospacing="0" w:afterAutospacing="0"/>
        <w:rPr>
          <w:rFonts w:eastAsiaTheme="minorHAnsi"/>
        </w:rPr>
      </w:pPr>
      <w:r w:rsidRPr="00982F40">
        <w:rPr>
          <w:rFonts w:eastAsiaTheme="minorHAnsi"/>
        </w:rPr>
        <w:t>{%</w:t>
      </w:r>
      <w:r w:rsidRPr="00982F40">
        <w:rPr>
          <w:rFonts w:eastAsiaTheme="minorHAnsi"/>
        </w:rPr>
        <w:t>p</w:t>
      </w:r>
      <w:r w:rsidRPr="00982F40">
        <w:rPr>
          <w:rFonts w:eastAsiaTheme="minorHAnsi"/>
        </w:rPr>
        <w:t xml:space="preserve"> if </w:t>
      </w:r>
      <w:proofErr w:type="spellStart"/>
      <w:r w:rsidRPr="00982F40">
        <w:rPr>
          <w:rFonts w:eastAsiaTheme="minorHAnsi"/>
        </w:rPr>
        <w:t>existing_path</w:t>
      </w:r>
      <w:proofErr w:type="spellEnd"/>
      <w:r w:rsidRPr="00982F40">
        <w:rPr>
          <w:rFonts w:eastAsiaTheme="minorHAnsi"/>
        </w:rPr>
        <w:t xml:space="preserve"> == 'open' and </w:t>
      </w:r>
      <w:proofErr w:type="spellStart"/>
      <w:r w:rsidRPr="00982F40">
        <w:rPr>
          <w:rFonts w:eastAsiaTheme="minorHAnsi"/>
        </w:rPr>
        <w:t>interim_motion</w:t>
      </w:r>
      <w:proofErr w:type="spellEnd"/>
      <w:r w:rsidRPr="00982F40">
        <w:rPr>
          <w:rFonts w:eastAsiaTheme="minorHAnsi"/>
        </w:rPr>
        <w:t xml:space="preserve"> %}</w:t>
      </w:r>
    </w:p>
    <w:commentRangeStart w:id="0"/>
    <w:p w:rsidR="00982F40" w:rsidRDefault="00841448" w:rsidP="00841448">
      <w:pPr>
        <w:pStyle w:val="Title"/>
      </w:pPr>
      <w:r>
        <w:rPr>
          <w:noProof/>
        </w:rPr>
        <mc:AlternateContent>
          <mc:Choice Requires="wpg">
            <w:drawing>
              <wp:anchor distT="0" distB="0" distL="114300" distR="228600" simplePos="0" relativeHeight="251659264" behindDoc="1" locked="0" layoutInCell="1" allowOverlap="0" wp14:anchorId="750C947C" wp14:editId="7EA960E3">
                <wp:simplePos x="0" y="0"/>
                <wp:positionH relativeFrom="column">
                  <wp:posOffset>-530225</wp:posOffset>
                </wp:positionH>
                <wp:positionV relativeFrom="paragraph">
                  <wp:posOffset>173990</wp:posOffset>
                </wp:positionV>
                <wp:extent cx="758952" cy="694944"/>
                <wp:effectExtent l="0" t="0" r="3175" b="10160"/>
                <wp:wrapTight wrapText="bothSides">
                  <wp:wrapPolygon edited="0">
                    <wp:start x="542" y="0"/>
                    <wp:lineTo x="0" y="1777"/>
                    <wp:lineTo x="0" y="21324"/>
                    <wp:lineTo x="16268" y="21324"/>
                    <wp:lineTo x="17895" y="18954"/>
                    <wp:lineTo x="21148" y="17770"/>
                    <wp:lineTo x="21148" y="4739"/>
                    <wp:lineTo x="17895" y="0"/>
                    <wp:lineTo x="542" y="0"/>
                  </wp:wrapPolygon>
                </wp:wrapTight>
                <wp:docPr id="16" name="Group 16"/>
                <wp:cNvGraphicFramePr/>
                <a:graphic xmlns:a="http://schemas.openxmlformats.org/drawingml/2006/main">
                  <a:graphicData uri="http://schemas.microsoft.com/office/word/2010/wordprocessingGroup">
                    <wpg:wgp>
                      <wpg:cNvGrpSpPr/>
                      <wpg:grpSpPr>
                        <a:xfrm>
                          <a:off x="0" y="0"/>
                          <a:ext cx="758952" cy="694944"/>
                          <a:chOff x="0" y="0"/>
                          <a:chExt cx="761365" cy="695960"/>
                        </a:xfrm>
                      </wpg:grpSpPr>
                      <wpg:grpSp>
                        <wpg:cNvPr id="8" name="docshapegroup1"/>
                        <wpg:cNvGrpSpPr>
                          <a:grpSpLocks/>
                        </wpg:cNvGrpSpPr>
                        <wpg:grpSpPr bwMode="auto">
                          <a:xfrm>
                            <a:off x="0" y="0"/>
                            <a:ext cx="596900" cy="695960"/>
                            <a:chOff x="805" y="-199"/>
                            <a:chExt cx="940" cy="1096"/>
                          </a:xfrm>
                        </wpg:grpSpPr>
                        <wps:wsp>
                          <wps:cNvPr id="9" name="docshape2"/>
                          <wps:cNvSpPr>
                            <a:spLocks/>
                          </wps:cNvSpPr>
                          <wps:spPr bwMode="auto">
                            <a:xfrm>
                              <a:off x="817" y="-187"/>
                              <a:ext cx="915" cy="1071"/>
                            </a:xfrm>
                            <a:custGeom>
                              <a:avLst/>
                              <a:gdLst>
                                <a:gd name="T0" fmla="+- 0 903 818"/>
                                <a:gd name="T1" fmla="*/ T0 w 915"/>
                                <a:gd name="T2" fmla="+- 0 -97 -186"/>
                                <a:gd name="T3" fmla="*/ -97 h 1071"/>
                                <a:gd name="T4" fmla="+- 0 903 818"/>
                                <a:gd name="T5" fmla="*/ T4 w 915"/>
                                <a:gd name="T6" fmla="+- 0 -186 -186"/>
                                <a:gd name="T7" fmla="*/ -186 h 1071"/>
                                <a:gd name="T8" fmla="+- 0 1732 818"/>
                                <a:gd name="T9" fmla="*/ T8 w 915"/>
                                <a:gd name="T10" fmla="+- 0 -186 -186"/>
                                <a:gd name="T11" fmla="*/ -186 h 1071"/>
                                <a:gd name="T12" fmla="+- 0 1732 818"/>
                                <a:gd name="T13" fmla="*/ T12 w 915"/>
                                <a:gd name="T14" fmla="+- 0 799 -186"/>
                                <a:gd name="T15" fmla="*/ 799 h 1071"/>
                                <a:gd name="T16" fmla="+- 0 1642 818"/>
                                <a:gd name="T17" fmla="*/ T16 w 915"/>
                                <a:gd name="T18" fmla="+- 0 799 -186"/>
                                <a:gd name="T19" fmla="*/ 799 h 1071"/>
                                <a:gd name="T20" fmla="+- 0 1642 818"/>
                                <a:gd name="T21" fmla="*/ T20 w 915"/>
                                <a:gd name="T22" fmla="+- 0 884 -186"/>
                                <a:gd name="T23" fmla="*/ 884 h 1071"/>
                                <a:gd name="T24" fmla="+- 0 818 818"/>
                                <a:gd name="T25" fmla="*/ T24 w 915"/>
                                <a:gd name="T26" fmla="+- 0 884 -186"/>
                                <a:gd name="T27" fmla="*/ 884 h 1071"/>
                                <a:gd name="T28" fmla="+- 0 818 818"/>
                                <a:gd name="T29" fmla="*/ T28 w 915"/>
                                <a:gd name="T30" fmla="+- 0 -94 -186"/>
                                <a:gd name="T31" fmla="*/ -94 h 1071"/>
                                <a:gd name="T32" fmla="+- 0 1391 818"/>
                                <a:gd name="T33" fmla="*/ T32 w 915"/>
                                <a:gd name="T34" fmla="+- 0 -94 -186"/>
                                <a:gd name="T35" fmla="*/ -94 h 1071"/>
                                <a:gd name="T36" fmla="+- 0 1391 818"/>
                                <a:gd name="T37" fmla="*/ T36 w 915"/>
                                <a:gd name="T38" fmla="+- 0 151 -186"/>
                                <a:gd name="T39" fmla="*/ 151 h 1071"/>
                                <a:gd name="T40" fmla="+- 0 1637 818"/>
                                <a:gd name="T41" fmla="*/ T40 w 915"/>
                                <a:gd name="T42" fmla="+- 0 151 -186"/>
                                <a:gd name="T43" fmla="*/ 151 h 1071"/>
                                <a:gd name="T44" fmla="+- 0 1642 818"/>
                                <a:gd name="T45" fmla="*/ T44 w 915"/>
                                <a:gd name="T46" fmla="+- 0 884 -186"/>
                                <a:gd name="T47" fmla="*/ 884 h 10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915" h="1071">
                                  <a:moveTo>
                                    <a:pt x="85" y="89"/>
                                  </a:moveTo>
                                  <a:lnTo>
                                    <a:pt x="85" y="0"/>
                                  </a:lnTo>
                                  <a:lnTo>
                                    <a:pt x="914" y="0"/>
                                  </a:lnTo>
                                  <a:lnTo>
                                    <a:pt x="914" y="985"/>
                                  </a:lnTo>
                                  <a:lnTo>
                                    <a:pt x="824" y="985"/>
                                  </a:lnTo>
                                  <a:moveTo>
                                    <a:pt x="824" y="1070"/>
                                  </a:moveTo>
                                  <a:lnTo>
                                    <a:pt x="0" y="1070"/>
                                  </a:lnTo>
                                  <a:lnTo>
                                    <a:pt x="0" y="92"/>
                                  </a:lnTo>
                                  <a:lnTo>
                                    <a:pt x="573" y="92"/>
                                  </a:lnTo>
                                  <a:lnTo>
                                    <a:pt x="573" y="337"/>
                                  </a:lnTo>
                                  <a:lnTo>
                                    <a:pt x="819" y="337"/>
                                  </a:lnTo>
                                  <a:lnTo>
                                    <a:pt x="824" y="1070"/>
                                  </a:lnTo>
                                  <a:close/>
                                </a:path>
                              </a:pathLst>
                            </a:custGeom>
                            <a:noFill/>
                            <a:ln w="15789">
                              <a:solidFill>
                                <a:srgbClr val="33333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docshape3"/>
                          <wps:cNvSpPr>
                            <a:spLocks/>
                          </wps:cNvSpPr>
                          <wps:spPr bwMode="auto">
                            <a:xfrm>
                              <a:off x="1086" y="338"/>
                              <a:ext cx="417" cy="345"/>
                            </a:xfrm>
                            <a:custGeom>
                              <a:avLst/>
                              <a:gdLst>
                                <a:gd name="T0" fmla="+- 0 1086 1086"/>
                                <a:gd name="T1" fmla="*/ T0 w 417"/>
                                <a:gd name="T2" fmla="+- 0 338 338"/>
                                <a:gd name="T3" fmla="*/ 338 h 345"/>
                                <a:gd name="T4" fmla="+- 0 1503 1086"/>
                                <a:gd name="T5" fmla="*/ T4 w 417"/>
                                <a:gd name="T6" fmla="+- 0 338 338"/>
                                <a:gd name="T7" fmla="*/ 338 h 345"/>
                                <a:gd name="T8" fmla="+- 0 1086 1086"/>
                                <a:gd name="T9" fmla="*/ T8 w 417"/>
                                <a:gd name="T10" fmla="+- 0 510 338"/>
                                <a:gd name="T11" fmla="*/ 510 h 345"/>
                                <a:gd name="T12" fmla="+- 0 1503 1086"/>
                                <a:gd name="T13" fmla="*/ T12 w 417"/>
                                <a:gd name="T14" fmla="+- 0 510 338"/>
                                <a:gd name="T15" fmla="*/ 510 h 345"/>
                                <a:gd name="T16" fmla="+- 0 1086 1086"/>
                                <a:gd name="T17" fmla="*/ T16 w 417"/>
                                <a:gd name="T18" fmla="+- 0 682 338"/>
                                <a:gd name="T19" fmla="*/ 682 h 345"/>
                                <a:gd name="T20" fmla="+- 0 1503 1086"/>
                                <a:gd name="T21" fmla="*/ T20 w 417"/>
                                <a:gd name="T22" fmla="+- 0 682 338"/>
                                <a:gd name="T23" fmla="*/ 682 h 345"/>
                              </a:gdLst>
                              <a:ahLst/>
                              <a:cxnLst>
                                <a:cxn ang="0">
                                  <a:pos x="T1" y="T3"/>
                                </a:cxn>
                                <a:cxn ang="0">
                                  <a:pos x="T5" y="T7"/>
                                </a:cxn>
                                <a:cxn ang="0">
                                  <a:pos x="T9" y="T11"/>
                                </a:cxn>
                                <a:cxn ang="0">
                                  <a:pos x="T13" y="T15"/>
                                </a:cxn>
                                <a:cxn ang="0">
                                  <a:pos x="T17" y="T19"/>
                                </a:cxn>
                                <a:cxn ang="0">
                                  <a:pos x="T21" y="T23"/>
                                </a:cxn>
                              </a:cxnLst>
                              <a:rect l="0" t="0" r="r" b="b"/>
                              <a:pathLst>
                                <a:path w="417" h="345">
                                  <a:moveTo>
                                    <a:pt x="0" y="0"/>
                                  </a:moveTo>
                                  <a:lnTo>
                                    <a:pt x="417" y="0"/>
                                  </a:lnTo>
                                  <a:moveTo>
                                    <a:pt x="0" y="172"/>
                                  </a:moveTo>
                                  <a:lnTo>
                                    <a:pt x="417" y="172"/>
                                  </a:lnTo>
                                  <a:moveTo>
                                    <a:pt x="0" y="344"/>
                                  </a:moveTo>
                                  <a:lnTo>
                                    <a:pt x="417" y="344"/>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docshape4"/>
                          <wps:cNvSpPr>
                            <a:spLocks/>
                          </wps:cNvSpPr>
                          <wps:spPr bwMode="auto">
                            <a:xfrm>
                              <a:off x="915" y="299"/>
                              <a:ext cx="107" cy="415"/>
                            </a:xfrm>
                            <a:custGeom>
                              <a:avLst/>
                              <a:gdLst>
                                <a:gd name="T0" fmla="+- 0 915 915"/>
                                <a:gd name="T1" fmla="*/ T0 w 107"/>
                                <a:gd name="T2" fmla="+- 0 491 300"/>
                                <a:gd name="T3" fmla="*/ 491 h 415"/>
                                <a:gd name="T4" fmla="+- 0 958 915"/>
                                <a:gd name="T5" fmla="*/ T4 w 107"/>
                                <a:gd name="T6" fmla="+- 0 534 300"/>
                                <a:gd name="T7" fmla="*/ 534 h 415"/>
                                <a:gd name="T8" fmla="+- 0 1022 915"/>
                                <a:gd name="T9" fmla="*/ T8 w 107"/>
                                <a:gd name="T10" fmla="+- 0 459 300"/>
                                <a:gd name="T11" fmla="*/ 459 h 415"/>
                                <a:gd name="T12" fmla="+- 0 915 915"/>
                                <a:gd name="T13" fmla="*/ T12 w 107"/>
                                <a:gd name="T14" fmla="+- 0 332 300"/>
                                <a:gd name="T15" fmla="*/ 332 h 415"/>
                                <a:gd name="T16" fmla="+- 0 958 915"/>
                                <a:gd name="T17" fmla="*/ T16 w 107"/>
                                <a:gd name="T18" fmla="+- 0 374 300"/>
                                <a:gd name="T19" fmla="*/ 374 h 415"/>
                                <a:gd name="T20" fmla="+- 0 1022 915"/>
                                <a:gd name="T21" fmla="*/ T20 w 107"/>
                                <a:gd name="T22" fmla="+- 0 300 300"/>
                                <a:gd name="T23" fmla="*/ 300 h 415"/>
                                <a:gd name="T24" fmla="+- 0 915 915"/>
                                <a:gd name="T25" fmla="*/ T24 w 107"/>
                                <a:gd name="T26" fmla="+- 0 672 300"/>
                                <a:gd name="T27" fmla="*/ 672 h 415"/>
                                <a:gd name="T28" fmla="+- 0 958 915"/>
                                <a:gd name="T29" fmla="*/ T28 w 107"/>
                                <a:gd name="T30" fmla="+- 0 714 300"/>
                                <a:gd name="T31" fmla="*/ 714 h 415"/>
                                <a:gd name="T32" fmla="+- 0 1022 915"/>
                                <a:gd name="T33" fmla="*/ T32 w 107"/>
                                <a:gd name="T34" fmla="+- 0 640 300"/>
                                <a:gd name="T35" fmla="*/ 640 h 4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7" h="415">
                                  <a:moveTo>
                                    <a:pt x="0" y="191"/>
                                  </a:moveTo>
                                  <a:lnTo>
                                    <a:pt x="43" y="234"/>
                                  </a:lnTo>
                                  <a:lnTo>
                                    <a:pt x="107" y="159"/>
                                  </a:lnTo>
                                  <a:moveTo>
                                    <a:pt x="0" y="32"/>
                                  </a:moveTo>
                                  <a:lnTo>
                                    <a:pt x="43" y="74"/>
                                  </a:lnTo>
                                  <a:lnTo>
                                    <a:pt x="107" y="0"/>
                                  </a:lnTo>
                                  <a:moveTo>
                                    <a:pt x="0" y="372"/>
                                  </a:moveTo>
                                  <a:lnTo>
                                    <a:pt x="43" y="414"/>
                                  </a:lnTo>
                                  <a:lnTo>
                                    <a:pt x="107" y="34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9"/>
                          <wps:cNvCnPr>
                            <a:cxnSpLocks noChangeShapeType="1"/>
                          </wps:cNvCnPr>
                          <wps:spPr bwMode="auto">
                            <a:xfrm>
                              <a:off x="1402" y="-94"/>
                              <a:ext cx="235" cy="234"/>
                            </a:xfrm>
                            <a:prstGeom prst="line">
                              <a:avLst/>
                            </a:prstGeom>
                            <a:noFill/>
                            <a:ln w="15789">
                              <a:solidFill>
                                <a:srgbClr val="333333"/>
                              </a:solidFill>
                              <a:prstDash val="solid"/>
                              <a:round/>
                              <a:headEnd/>
                              <a:tailEnd/>
                            </a:ln>
                            <a:extLst>
                              <a:ext uri="{909E8E84-426E-40DD-AFC4-6F175D3DCCD1}">
                                <a14:hiddenFill xmlns:a14="http://schemas.microsoft.com/office/drawing/2010/main">
                                  <a:noFill/>
                                </a14:hiddenFill>
                              </a:ext>
                            </a:extLst>
                          </wps:spPr>
                          <wps:bodyPr/>
                        </wps:wsp>
                      </wpg:grpSp>
                      <wpg:grpSp>
                        <wpg:cNvPr id="5" name="docshapegroup5"/>
                        <wpg:cNvGrpSpPr>
                          <a:grpSpLocks/>
                        </wpg:cNvGrpSpPr>
                        <wpg:grpSpPr bwMode="auto">
                          <a:xfrm>
                            <a:off x="695325" y="142875"/>
                            <a:ext cx="66040" cy="417830"/>
                            <a:chOff x="1903" y="30"/>
                            <a:chExt cx="104" cy="658"/>
                          </a:xfrm>
                        </wpg:grpSpPr>
                        <wps:wsp>
                          <wps:cNvPr id="6" name="docshape6"/>
                          <wps:cNvSpPr>
                            <a:spLocks noChangeArrowheads="1"/>
                          </wps:cNvSpPr>
                          <wps:spPr bwMode="auto">
                            <a:xfrm>
                              <a:off x="1915" y="42"/>
                              <a:ext cx="79" cy="545"/>
                            </a:xfrm>
                            <a:prstGeom prst="rect">
                              <a:avLst/>
                            </a:prstGeom>
                            <a:noFill/>
                            <a:ln w="15828">
                              <a:solidFill>
                                <a:srgbClr val="333333"/>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docshape7"/>
                          <wps:cNvSpPr>
                            <a:spLocks/>
                          </wps:cNvSpPr>
                          <wps:spPr bwMode="auto">
                            <a:xfrm>
                              <a:off x="1916" y="596"/>
                              <a:ext cx="78" cy="78"/>
                            </a:xfrm>
                            <a:custGeom>
                              <a:avLst/>
                              <a:gdLst>
                                <a:gd name="T0" fmla="+- 0 1993 1916"/>
                                <a:gd name="T1" fmla="*/ T0 w 78"/>
                                <a:gd name="T2" fmla="+- 0 597 597"/>
                                <a:gd name="T3" fmla="*/ 597 h 78"/>
                                <a:gd name="T4" fmla="+- 0 1955 1916"/>
                                <a:gd name="T5" fmla="*/ T4 w 78"/>
                                <a:gd name="T6" fmla="+- 0 674 597"/>
                                <a:gd name="T7" fmla="*/ 674 h 78"/>
                                <a:gd name="T8" fmla="+- 0 1916 1916"/>
                                <a:gd name="T9" fmla="*/ T8 w 78"/>
                                <a:gd name="T10" fmla="+- 0 597 597"/>
                                <a:gd name="T11" fmla="*/ 597 h 78"/>
                              </a:gdLst>
                              <a:ahLst/>
                              <a:cxnLst>
                                <a:cxn ang="0">
                                  <a:pos x="T1" y="T3"/>
                                </a:cxn>
                                <a:cxn ang="0">
                                  <a:pos x="T5" y="T7"/>
                                </a:cxn>
                                <a:cxn ang="0">
                                  <a:pos x="T9" y="T11"/>
                                </a:cxn>
                              </a:cxnLst>
                              <a:rect l="0" t="0" r="r" b="b"/>
                              <a:pathLst>
                                <a:path w="78" h="78">
                                  <a:moveTo>
                                    <a:pt x="77" y="0"/>
                                  </a:moveTo>
                                  <a:lnTo>
                                    <a:pt x="39" y="77"/>
                                  </a:lnTo>
                                  <a:lnTo>
                                    <a:pt x="0" y="0"/>
                                  </a:lnTo>
                                </a:path>
                              </a:pathLst>
                            </a:custGeom>
                            <a:noFill/>
                            <a:ln w="15789">
                              <a:solidFill>
                                <a:srgbClr val="0D3FB8"/>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margin">
                  <wp14:pctWidth>0</wp14:pctWidth>
                </wp14:sizeRelH>
                <wp14:sizeRelV relativeFrom="margin">
                  <wp14:pctHeight>0</wp14:pctHeight>
                </wp14:sizeRelV>
              </wp:anchor>
            </w:drawing>
          </mc:Choice>
          <mc:Fallback>
            <w:pict>
              <v:group id="Group 16" o:spid="_x0000_s1026" style="position:absolute;margin-left:-41.75pt;margin-top:13.7pt;width:59.75pt;height:54.7pt;z-index:-251657216;mso-wrap-distance-right:18pt;mso-width-relative:margin;mso-height-relative:margin" coordsize="7613,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" o:allowoverlap="f">
                <v:group id="docshapegroup1" o:spid="_x0000_s1027" style="position:absolute;width:5969;height:6959" coordorigin="805,-199" coordsize="940,1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shape id="docshape2" o:spid="_x0000_s1028" style="position:absolute;left:817;top:-187;width:915;height:1071;visibility:visible;mso-wrap-style:square;v-text-anchor:top" coordsize="915,10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17cUA&#10;AADaAAAADwAAAGRycy9kb3ducmV2LnhtbESPQWvCQBSE7wX/w/IEL6Vu6sFqdBUpSouIoLbQ4yP7&#10;kg1m34bsGqO/3i0Uehxm5htmvuxsJVpqfOlYweswAUGcOV1yoeDrtHmZgPABWWPlmBTcyMNy0Xua&#10;Y6rdlQ/UHkMhIoR9igpMCHUqpc8MWfRDVxNHL3eNxRBlU0jd4DXCbSVHSTKWFkuOCwZrejeUnY8X&#10;q+B59/b9YUyyLcbVuV3ff/Ltfp0rNeh3qxmIQF34D/+1P7WCKfxeiTdAL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t7XtxQAAANoAAAAPAAAAAAAAAAAAAAAAAJgCAABkcnMv&#10;ZG93bnJldi54bWxQSwUGAAAAAAQABAD1AAAAigMAAAAA&#10;" path="m85,89l85,,914,r,985l824,985t,85l,1070,,92r573,l573,337r246,l824,1070xe" filled="f" strokecolor="#333" strokeweight=".43858mm">
                    <v:path arrowok="t" o:connecttype="custom" o:connectlocs="85,-97;85,-186;914,-186;914,799;824,799;824,884;0,884;0,-94;573,-94;573,151;819,151;824,884" o:connectangles="0,0,0,0,0,0,0,0,0,0,0,0"/>
                  </v:shape>
                  <v:shape id="docshape3" o:spid="_x0000_s1029" style="position:absolute;left:1086;top:338;width:417;height:345;visibility:visible;mso-wrap-style:square;v-text-anchor:top" coordsize="417,3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6pMEA&#10;AADbAAAADwAAAGRycy9kb3ducmV2LnhtbESPwY7CMAxE7yvxD5GR9rakcECoEBCqBIIj7H6AaUxb&#10;aJyoCbS7X78+IHGzNeOZ59VmcK16UhcbzwamkwwUceltw5WBn+/d1wJUTMgWW89k4JcibNajjxXm&#10;1vd8ouc5VUpCOOZooE4p5FrHsiaHceIDsWhX3zlMsnaVth32Eu5aPcuyuXbYsDTUGKioqbyfH84A&#10;Fy4UzUL3/lL83e7H42EfHt6Yz/GwXYJKNKS3+XV9sIIv9PKLDKD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o+qTBAAAA2wAAAA8AAAAAAAAAAAAAAAAAmAIAAGRycy9kb3du&#10;cmV2LnhtbFBLBQYAAAAABAAEAPUAAACGAwAAAAA=&#10;" path="m,l417,m,172r417,m,344r417,e" filled="f" strokecolor="#0d3fb8" strokeweight=".43858mm">
                    <v:path arrowok="t" o:connecttype="custom" o:connectlocs="0,338;417,338;0,510;417,510;0,682;417,682" o:connectangles="0,0,0,0,0,0"/>
                  </v:shape>
                  <v:shape id="docshape4" o:spid="_x0000_s1030" style="position:absolute;left:915;top:299;width:107;height:415;visibility:visible;mso-wrap-style:square;v-text-anchor:top" coordsize="107,4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r98IA&#10;AADbAAAADwAAAGRycy9kb3ducmV2LnhtbERP22oCMRB9L/gPYYS+1awVWl2NIoJQxFa8fMCwGXeD&#10;yWS7ievar28KBd/mcK4zW3TOipaaYDwrGA4yEMSF14ZLBafj+mUMIkRkjdYzKbhTgMW89zTDXPsb&#10;76k9xFKkEA45KqhirHMpQ1GRwzDwNXHizr5xGBNsSqkbvKVwZ+Vrlr1Jh4ZTQ4U1rSoqLoerU9B+&#10;jzefdrcxq9HPux3tt8Z/TYxSz/1uOQURqYsP8b/7Q6f5Q/j7JR0g5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v6v3wgAAANsAAAAPAAAAAAAAAAAAAAAAAJgCAABkcnMvZG93&#10;bnJldi54bWxQSwUGAAAAAAQABAD1AAAAhwMAAAAA&#10;" path="m,191r43,43l107,159m,32l43,74,107,m,372r43,42l107,340e" filled="f" strokecolor="#0d3fb8" strokeweight=".43858mm">
                    <v:path arrowok="t" o:connecttype="custom" o:connectlocs="0,491;43,534;107,459;0,332;43,374;107,300;0,672;43,714;107,640" o:connectangles="0,0,0,0,0,0,0,0,0"/>
                  </v:shape>
                  <v:line id="Line 9" o:spid="_x0000_s1031" style="position:absolute;visibility:visible;mso-wrap-style:square" from="1402,-94" to="1637,1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npAMMAAADbAAAADwAAAGRycy9kb3ducmV2LnhtbERPTWvCQBC9C/0PywjezEYLUlNXSQtS&#10;wUNrLPU6ZMckNDsbdrdJ/PfdQsHbPN7nbHajaUVPzjeWFSySFARxaXXDlYLP837+BMIHZI2tZVJw&#10;Iw+77cNkg5m2A5+oL0IlYgj7DBXUIXSZlL6syaBPbEccuat1BkOErpLa4RDDTSuXabqSBhuODTV2&#10;9FpT+V38GAWHL7dfvw3XxzLvX5p1cczfL5cPpWbTMX8GEWgMd/G/+6Dj/CX8/RIPkN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rZ6QDDAAAA2wAAAA8AAAAAAAAAAAAA&#10;AAAAoQIAAGRycy9kb3ducmV2LnhtbFBLBQYAAAAABAAEAPkAAACRAwAAAAA=&#10;" strokecolor="#333" strokeweight=".43858mm"/>
                </v:group>
                <v:group id="docshapegroup5" o:spid="_x0000_s1032" style="position:absolute;left:6953;top:1428;width:660;height:4179" coordorigin="1903,30" coordsize="104,6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docshape6" o:spid="_x0000_s1033" style="position:absolute;left:1915;top:42;width:79;height: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EtlsQA&#10;AADaAAAADwAAAGRycy9kb3ducmV2LnhtbESPQWvCQBSE70L/w/IKvYhuoiASXaWUFnrJwVSIx2f2&#10;mcRm3y7ZbZL++26h0OMwM98w++NkOjFQ71vLCtJlAoK4srrlWsH5422xBeEDssbOMin4Jg/Hw8Ns&#10;j5m2I59oKEItIoR9hgqaEFwmpa8aMuiX1hFH72Z7gyHKvpa6xzHCTSdXSbKRBluOCw06emmo+iy+&#10;jIIVuvtrZa9tOpVrd0nLfG6uuVJPj9PzDkSgKfyH/9rvWsEGfq/EGyA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xLZbEAAAA2gAAAA8AAAAAAAAAAAAAAAAAmAIAAGRycy9k&#10;b3ducmV2LnhtbFBLBQYAAAAABAAEAPUAAACJAwAAAAA=&#10;" filled="f" strokecolor="#333" strokeweight=".43967mm"/>
                  <v:shape id="docshape7" o:spid="_x0000_s1034" style="position:absolute;left:1916;top:596;width:78;height:78;visibility:visible;mso-wrap-style:square;v-text-anchor:top" coordsize="78,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tsisIA&#10;AADaAAAADwAAAGRycy9kb3ducmV2LnhtbERPy2rCQBTdF/oPwy10U3RSwQfRUUJBaLooMQq2u0vm&#10;moRm7oTMmMS/7wiFLg/nvdmNphE9da62rOB1GoEgLqyuuVRwOu4nKxDOI2tsLJOCGznYbR8fNhhr&#10;O/CB+tyXIoSwi1FB5X0bS+mKigy6qW2JA3exnUEfYFdK3eEQwk0jZ1G0kAZrDg0VtvRWUfGTX02Y&#10;8TXff+I5Tb9XL0iz5KPMrkmm1PPTmKxBeBr9v/jP/a4VLOF+JfhB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O2yKwgAAANoAAAAPAAAAAAAAAAAAAAAAAJgCAABkcnMvZG93&#10;bnJldi54bWxQSwUGAAAAAAQABAD1AAAAhwMAAAAA&#10;" path="m77,l39,77,,e" filled="f" strokecolor="#0d3fb8" strokeweight=".43858mm">
                    <v:path arrowok="t" o:connecttype="custom" o:connectlocs="77,597;39,674;0,597" o:connectangles="0,0,0"/>
                  </v:shape>
                </v:group>
                <w10:wrap type="tight"/>
              </v:group>
            </w:pict>
          </mc:Fallback>
        </mc:AlternateContent>
      </w:r>
      <w:r w:rsidR="00982F40">
        <w:t>Ask for an interim Child Support order while your case is going on</w:t>
      </w:r>
    </w:p>
    <w:p w:rsidR="00982F40" w:rsidRPr="00982F40" w:rsidRDefault="00982F40" w:rsidP="00982F40">
      <w:pPr>
        <w:pStyle w:val="BodyText"/>
        <w:widowControl w:val="0"/>
        <w:autoSpaceDE w:val="0"/>
        <w:autoSpaceDN w:val="0"/>
        <w:spacing w:beforeAutospacing="0" w:afterAutospacing="0"/>
        <w:rPr>
          <w:rFonts w:eastAsiaTheme="minorHAnsi"/>
        </w:rPr>
      </w:pPr>
      <w:r w:rsidRPr="00982F40">
        <w:rPr>
          <w:rFonts w:eastAsiaTheme="minorHAnsi"/>
        </w:rPr>
        <w:t xml:space="preserve">{%p </w:t>
      </w:r>
      <w:r>
        <w:rPr>
          <w:rFonts w:eastAsiaTheme="minorHAnsi"/>
        </w:rPr>
        <w:t>else</w:t>
      </w:r>
      <w:r w:rsidRPr="00982F40">
        <w:rPr>
          <w:rFonts w:eastAsiaTheme="minorHAnsi"/>
        </w:rPr>
        <w:t xml:space="preserve"> %}</w:t>
      </w:r>
    </w:p>
    <w:p w:rsidR="00841448" w:rsidRDefault="00EF7E02" w:rsidP="00841448">
      <w:pPr>
        <w:pStyle w:val="Title"/>
      </w:pPr>
      <w:r>
        <w:t>{</w:t>
      </w:r>
      <w:proofErr w:type="gramStart"/>
      <w:r>
        <w:t xml:space="preserve">{ </w:t>
      </w:r>
      <w:proofErr w:type="spellStart"/>
      <w:r>
        <w:t>interview</w:t>
      </w:r>
      <w:proofErr w:type="gramEnd"/>
      <w:r>
        <w:t>_title</w:t>
      </w:r>
      <w:proofErr w:type="spellEnd"/>
      <w:r>
        <w:t xml:space="preserve"> }}</w:t>
      </w:r>
      <w:commentRangeEnd w:id="0"/>
      <w:r w:rsidR="00141A06">
        <w:rPr>
          <w:rStyle w:val="CommentReference"/>
          <w:rFonts w:ascii="Arial" w:hAnsi="Arial" w:cs="Arial"/>
          <w:color w:val="auto"/>
          <w:spacing w:val="0"/>
        </w:rPr>
        <w:commentReference w:id="0"/>
      </w:r>
    </w:p>
    <w:p w:rsidR="00982F40" w:rsidRPr="00982F40" w:rsidRDefault="00982F40" w:rsidP="00982F40">
      <w:pPr>
        <w:pStyle w:val="BodyText"/>
        <w:widowControl w:val="0"/>
        <w:autoSpaceDE w:val="0"/>
        <w:autoSpaceDN w:val="0"/>
        <w:spacing w:beforeAutospacing="0" w:afterAutospacing="0"/>
        <w:rPr>
          <w:rFonts w:eastAsiaTheme="minorHAnsi"/>
        </w:rPr>
      </w:pPr>
      <w:r w:rsidRPr="00982F40">
        <w:rPr>
          <w:rFonts w:eastAsiaTheme="minorHAnsi"/>
        </w:rPr>
        <w:t xml:space="preserve">{%p </w:t>
      </w:r>
      <w:proofErr w:type="spellStart"/>
      <w:r>
        <w:rPr>
          <w:rFonts w:eastAsiaTheme="minorHAnsi"/>
        </w:rPr>
        <w:t>endif</w:t>
      </w:r>
      <w:proofErr w:type="spellEnd"/>
      <w:r w:rsidRPr="00982F40">
        <w:rPr>
          <w:rFonts w:eastAsiaTheme="minorHAnsi"/>
        </w:rPr>
        <w:t xml:space="preserve"> %}</w:t>
      </w:r>
    </w:p>
    <w:p w:rsidR="00963097" w:rsidRDefault="004C5B41" w:rsidP="00841448">
      <w:pPr>
        <w:pStyle w:val="Heading1"/>
      </w:pPr>
      <w:r>
        <w:t xml:space="preserve">Your </w:t>
      </w:r>
      <w:r w:rsidR="00841448">
        <w:t xml:space="preserve">Personal </w:t>
      </w:r>
      <w:r w:rsidR="007E6108">
        <w:t>Action Plan in</w:t>
      </w:r>
      <w:r w:rsidR="00B405A3">
        <w:t xml:space="preserve"> </w:t>
      </w:r>
      <w:r w:rsidR="00097AD9">
        <w:fldChar w:fldCharType="begin"/>
      </w:r>
      <w:r w:rsidR="00097AD9">
        <w:instrText xml:space="preserve"> REF LastStep \n \h </w:instrText>
      </w:r>
      <w:r w:rsidR="00097AD9">
        <w:fldChar w:fldCharType="end"/>
      </w:r>
      <w:r w:rsidR="007E6108">
        <w:fldChar w:fldCharType="begin"/>
      </w:r>
      <w:r w:rsidR="007E6108">
        <w:instrText xml:space="preserve"> REF  LastStep </w:instrText>
      </w:r>
      <w:r w:rsidR="007E6108">
        <w:fldChar w:fldCharType="end"/>
      </w:r>
      <w:r w:rsidR="007E6108">
        <w:t xml:space="preserve"> </w:t>
      </w:r>
      <w:r w:rsidR="006A1F5B">
        <w:fldChar w:fldCharType="begin"/>
      </w:r>
      <w:r w:rsidR="006A1F5B">
        <w:instrText xml:space="preserve"> REF LastStep \n </w:instrText>
      </w:r>
      <w:r w:rsidR="006A1F5B">
        <w:fldChar w:fldCharType="separate"/>
      </w:r>
      <w:r w:rsidR="00547474">
        <w:t>0</w:t>
      </w:r>
      <w:r w:rsidR="006A1F5B">
        <w:fldChar w:fldCharType="end"/>
      </w:r>
      <w:r w:rsidR="00547474">
        <w:t xml:space="preserve"> Steps</w:t>
      </w:r>
    </w:p>
    <w:tbl>
      <w:tblPr>
        <w:tblStyle w:val="TableGrid"/>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28"/>
        <w:gridCol w:w="7612"/>
      </w:tblGrid>
      <w:tr w:rsidR="005B50C4" w:rsidTr="00131D83">
        <w:tc>
          <w:tcPr>
            <w:tcW w:w="2628" w:type="dxa"/>
          </w:tcPr>
          <w:p w:rsidR="008C518D" w:rsidRPr="006C65ED" w:rsidRDefault="008C518D" w:rsidP="00F539F9">
            <w:pPr>
              <w:pStyle w:val="BodyText"/>
            </w:pPr>
            <w:r w:rsidRPr="008C518D">
              <w:t>{%</w:t>
            </w:r>
            <w:proofErr w:type="spellStart"/>
            <w:r w:rsidRPr="008C518D">
              <w:t>tr</w:t>
            </w:r>
            <w:proofErr w:type="spellEnd"/>
            <w:r w:rsidRPr="008C518D">
              <w:t xml:space="preserve"> if </w:t>
            </w:r>
            <w:proofErr w:type="spellStart"/>
            <w:r w:rsidRPr="008C518D">
              <w:t>wrong_path_</w:t>
            </w:r>
            <w:r w:rsidR="00F539F9">
              <w:t>tf</w:t>
            </w:r>
            <w:proofErr w:type="spellEnd"/>
            <w:r w:rsidRPr="008C518D">
              <w:t xml:space="preserve"> %}</w:t>
            </w:r>
          </w:p>
        </w:tc>
        <w:tc>
          <w:tcPr>
            <w:tcW w:w="7612" w:type="dxa"/>
          </w:tcPr>
          <w:p w:rsidR="008C518D" w:rsidRDefault="008C518D" w:rsidP="00963097"/>
        </w:tc>
      </w:tr>
      <w:tr w:rsidR="005B50C4" w:rsidTr="00131D83">
        <w:tc>
          <w:tcPr>
            <w:tcW w:w="2628" w:type="dxa"/>
          </w:tcPr>
          <w:p w:rsidR="008C518D" w:rsidRPr="00275A1D" w:rsidRDefault="0072085D" w:rsidP="0072085D">
            <w:pPr>
              <w:pStyle w:val="Heading2"/>
              <w:outlineLvl w:val="1"/>
            </w:pPr>
            <w:r>
              <w:t>Step</w:t>
            </w:r>
            <w:r w:rsidR="00B2181F">
              <w:t xml:space="preserve"> </w:t>
            </w:r>
            <w:r w:rsidR="006A1F5B">
              <w:fldChar w:fldCharType="begin"/>
            </w:r>
            <w:r w:rsidR="006A1F5B">
              <w:instrText xml:space="preserve"> SEQ stepList \r 1 \* MERGEFORMAT </w:instrText>
            </w:r>
            <w:r w:rsidR="006A1F5B">
              <w:fldChar w:fldCharType="separate"/>
            </w:r>
            <w:r w:rsidR="00B2181F">
              <w:rPr>
                <w:noProof/>
              </w:rPr>
              <w:t>1</w:t>
            </w:r>
            <w:r w:rsidR="006A1F5B">
              <w:rPr>
                <w:noProof/>
              </w:rPr>
              <w:fldChar w:fldCharType="end"/>
            </w:r>
            <w:r w:rsidR="007E6108">
              <w:t xml:space="preserve">: </w:t>
            </w:r>
            <w:r w:rsidR="00275A1D">
              <w:t>T</w:t>
            </w:r>
            <w:r w:rsidR="00275A1D" w:rsidRPr="00EB7988">
              <w:t xml:space="preserve">ry </w:t>
            </w:r>
            <w:r w:rsidR="00275A1D" w:rsidRPr="003625E5">
              <w:t>another</w:t>
            </w:r>
            <w:r w:rsidR="00275A1D" w:rsidRPr="00EB7988">
              <w:t xml:space="preserve"> Guided Assistant</w:t>
            </w:r>
          </w:p>
        </w:tc>
        <w:tc>
          <w:tcPr>
            <w:tcW w:w="7612" w:type="dxa"/>
          </w:tcPr>
          <w:p w:rsidR="005B50C4" w:rsidRDefault="005B50C4" w:rsidP="00275A1D">
            <w:pPr>
              <w:pStyle w:val="BodyText"/>
            </w:pPr>
            <w:r w:rsidRPr="005B50C4">
              <w:rPr>
                <w:b/>
              </w:rPr>
              <w:t>Enforcing Your Child Support Order</w:t>
            </w:r>
            <w:r>
              <w:br/>
              <w:t>D</w:t>
            </w:r>
            <w:r w:rsidRPr="005B50C4">
              <w:t>ocassembledev.</w:t>
            </w:r>
            <w:r>
              <w:t>AKC</w:t>
            </w:r>
            <w:r w:rsidRPr="005B50C4">
              <w:t>ourts.gov/start/</w:t>
            </w:r>
            <w:r w:rsidR="009E5659">
              <w:br/>
            </w:r>
            <w:proofErr w:type="spellStart"/>
            <w:r>
              <w:t>EnforcingChildSupport</w:t>
            </w:r>
            <w:proofErr w:type="spellEnd"/>
          </w:p>
          <w:p w:rsidR="005B50C4" w:rsidRDefault="005B50C4" w:rsidP="00275A1D">
            <w:pPr>
              <w:pStyle w:val="BodyText"/>
            </w:pPr>
            <w:r w:rsidRPr="005B50C4">
              <w:rPr>
                <w:b/>
              </w:rPr>
              <w:t>Changing Your Child Support Order</w:t>
            </w:r>
            <w:r>
              <w:br/>
              <w:t>D</w:t>
            </w:r>
            <w:r w:rsidRPr="005B50C4">
              <w:t>ocassembledev.</w:t>
            </w:r>
            <w:r>
              <w:t>AKC</w:t>
            </w:r>
            <w:r w:rsidRPr="005B50C4">
              <w:t>ourts.gov/start/</w:t>
            </w:r>
            <w:r w:rsidR="009E5659">
              <w:br/>
            </w:r>
            <w:proofErr w:type="spellStart"/>
            <w:r>
              <w:t>ChangingChildSupport</w:t>
            </w:r>
            <w:proofErr w:type="spellEnd"/>
          </w:p>
          <w:p w:rsidR="009E5659" w:rsidRDefault="009E5659" w:rsidP="009E5659">
            <w:pPr>
              <w:pStyle w:val="BodyText"/>
            </w:pPr>
            <w:r w:rsidRPr="005B50C4">
              <w:rPr>
                <w:b/>
              </w:rPr>
              <w:t>Starting A Case to End Your Marriage</w:t>
            </w:r>
            <w:hyperlink r:id="rId10" w:history="1">
              <w:r>
                <w:br/>
                <w:t>LegalNav.org</w:t>
              </w:r>
              <w:r w:rsidRPr="005B50C4">
                <w:t>/guided_assistant/starting-a-case-to-end-your-marriage/?location=alaska</w:t>
              </w:r>
            </w:hyperlink>
          </w:p>
          <w:p w:rsidR="005B50C4" w:rsidRDefault="006A1F5B" w:rsidP="00275A1D">
            <w:pPr>
              <w:pStyle w:val="BodyText"/>
            </w:pPr>
            <w:hyperlink r:id="rId11">
              <w:r w:rsidR="00275A1D" w:rsidRPr="00AE5CAF">
                <w:rPr>
                  <w:b/>
                </w:rPr>
                <w:t>Responding if Your Spouse Starts</w:t>
              </w:r>
              <w:r w:rsidR="00275A1D">
                <w:rPr>
                  <w:b/>
                </w:rPr>
                <w:t xml:space="preserve"> </w:t>
              </w:r>
              <w:r w:rsidR="00275A1D" w:rsidRPr="00AE5CAF">
                <w:rPr>
                  <w:b/>
                </w:rPr>
                <w:t>a Custody Case</w:t>
              </w:r>
            </w:hyperlink>
            <w:r w:rsidR="00275A1D">
              <w:br/>
              <w:t>LegalNav.org/guided_assistant/responding-if-your-spouse-wants-to-or-starts-a-custody-case/?location=</w:t>
            </w:r>
            <w:r w:rsidR="005B50C4">
              <w:t>Alaska\</w:t>
            </w:r>
          </w:p>
          <w:p w:rsidR="00275A1D" w:rsidRDefault="006A1F5B" w:rsidP="00275A1D">
            <w:pPr>
              <w:pStyle w:val="BodyText"/>
            </w:pPr>
            <w:hyperlink r:id="rId12">
              <w:r w:rsidR="00275A1D" w:rsidRPr="00AE5CAF">
                <w:rPr>
                  <w:b/>
                </w:rPr>
                <w:t>Enforcing a Custody Order</w:t>
              </w:r>
            </w:hyperlink>
            <w:r w:rsidR="00275A1D">
              <w:br/>
              <w:t>LegalNav.org/guided_assistant/enforcing-a-custody-order/?location=alaska</w:t>
            </w:r>
          </w:p>
          <w:p w:rsidR="008C518D" w:rsidRDefault="006A1F5B" w:rsidP="00275A1D">
            <w:pPr>
              <w:pStyle w:val="BodyText"/>
            </w:pPr>
            <w:hyperlink r:id="rId13">
              <w:r w:rsidR="00275A1D" w:rsidRPr="00D03EE9">
                <w:rPr>
                  <w:b/>
                </w:rPr>
                <w:t>Changing a Custody Order</w:t>
              </w:r>
            </w:hyperlink>
            <w:r w:rsidR="00275A1D">
              <w:br/>
              <w:t>LegalNav.org/guided_assistant/changing-a-custody-order/?location=alaska</w:t>
            </w:r>
          </w:p>
        </w:tc>
      </w:tr>
      <w:tr w:rsidR="005B50C4" w:rsidTr="00131D83">
        <w:tc>
          <w:tcPr>
            <w:tcW w:w="2628" w:type="dxa"/>
          </w:tcPr>
          <w:p w:rsidR="008C518D" w:rsidRPr="006C65ED" w:rsidRDefault="0072085D" w:rsidP="00B2181F">
            <w:pPr>
              <w:pStyle w:val="Heading2"/>
              <w:outlineLvl w:val="1"/>
            </w:pPr>
            <w:r>
              <w:t xml:space="preserve">Step </w:t>
            </w:r>
            <w:r w:rsidR="006A1F5B">
              <w:fldChar w:fldCharType="begin"/>
            </w:r>
            <w:r w:rsidR="006A1F5B">
              <w:instrText xml:space="preserve"> SEQ stepList  \* MERGEFORMAT  \* MERGEFORMAT </w:instrText>
            </w:r>
            <w:r w:rsidR="006A1F5B">
              <w:fldChar w:fldCharType="separate"/>
            </w:r>
            <w:r w:rsidR="00B2181F">
              <w:rPr>
                <w:noProof/>
              </w:rPr>
              <w:t>2</w:t>
            </w:r>
            <w:r w:rsidR="006A1F5B">
              <w:rPr>
                <w:noProof/>
              </w:rPr>
              <w:fldChar w:fldCharType="end"/>
            </w:r>
            <w:r w:rsidR="007E6108">
              <w:t xml:space="preserve">: </w:t>
            </w:r>
            <w:r w:rsidR="00E16598">
              <w:t>Loo</w:t>
            </w:r>
            <w:r w:rsidR="00275A1D" w:rsidRPr="00EB7988">
              <w:t xml:space="preserve">k at the court's Family Law </w:t>
            </w:r>
            <w:r w:rsidR="00275A1D" w:rsidRPr="00EB7988">
              <w:lastRenderedPageBreak/>
              <w:t>Self-Help Center web</w:t>
            </w:r>
            <w:r w:rsidR="00275A1D">
              <w:t xml:space="preserve"> </w:t>
            </w:r>
            <w:r w:rsidR="00275A1D" w:rsidRPr="00EB7988">
              <w:t>pages</w:t>
            </w:r>
          </w:p>
        </w:tc>
        <w:tc>
          <w:tcPr>
            <w:tcW w:w="7612" w:type="dxa"/>
          </w:tcPr>
          <w:p w:rsidR="009E5659" w:rsidRDefault="009E5659" w:rsidP="009E5659">
            <w:pPr>
              <w:pStyle w:val="BodyText"/>
            </w:pPr>
            <w:r w:rsidRPr="009E5659">
              <w:rPr>
                <w:b/>
              </w:rPr>
              <w:lastRenderedPageBreak/>
              <w:t>Forms and Information about Child Support</w:t>
            </w:r>
            <w:r>
              <w:br/>
              <w:t>courts.alaska.gov/</w:t>
            </w:r>
            <w:proofErr w:type="spellStart"/>
            <w:r>
              <w:t>shc</w:t>
            </w:r>
            <w:proofErr w:type="spellEnd"/>
            <w:r>
              <w:t>/family/support.htm</w:t>
            </w:r>
          </w:p>
          <w:p w:rsidR="00275A1D" w:rsidRDefault="006A1F5B" w:rsidP="00275A1D">
            <w:pPr>
              <w:pStyle w:val="BodyText"/>
            </w:pPr>
            <w:hyperlink r:id="rId14">
              <w:r w:rsidR="00275A1D">
                <w:rPr>
                  <w:b/>
                </w:rPr>
                <w:t>Asking for an Order</w:t>
              </w:r>
              <w:r w:rsidR="009E5659">
                <w:rPr>
                  <w:b/>
                </w:rPr>
                <w:t xml:space="preserve"> </w:t>
              </w:r>
              <w:r w:rsidR="00275A1D">
                <w:rPr>
                  <w:b/>
                </w:rPr>
                <w:t>/</w:t>
              </w:r>
              <w:r w:rsidR="009E5659">
                <w:rPr>
                  <w:b/>
                </w:rPr>
                <w:t xml:space="preserve"> </w:t>
              </w:r>
              <w:r w:rsidR="00275A1D">
                <w:rPr>
                  <w:b/>
                </w:rPr>
                <w:t>filing a motion</w:t>
              </w:r>
            </w:hyperlink>
            <w:r w:rsidR="00275A1D">
              <w:rPr>
                <w:b/>
              </w:rPr>
              <w:br/>
            </w:r>
            <w:r w:rsidR="009E5659" w:rsidRPr="009E5659">
              <w:t>courts.alaska.gov/</w:t>
            </w:r>
            <w:proofErr w:type="spellStart"/>
            <w:r w:rsidR="009E5659" w:rsidRPr="009E5659">
              <w:t>shc</w:t>
            </w:r>
            <w:proofErr w:type="spellEnd"/>
            <w:r w:rsidR="009E5659" w:rsidRPr="009E5659">
              <w:t>/family/motions.htm</w:t>
            </w:r>
          </w:p>
          <w:p w:rsidR="00275A1D" w:rsidRDefault="006A1F5B" w:rsidP="00275A1D">
            <w:pPr>
              <w:pStyle w:val="BodyText"/>
            </w:pPr>
            <w:hyperlink r:id="rId15">
              <w:r w:rsidR="00275A1D">
                <w:rPr>
                  <w:b/>
                </w:rPr>
                <w:t>Getting Ready for a Hearing or Trial</w:t>
              </w:r>
            </w:hyperlink>
            <w:r w:rsidR="00275A1D">
              <w:rPr>
                <w:b/>
              </w:rPr>
              <w:br/>
            </w:r>
            <w:r w:rsidR="00275A1D">
              <w:lastRenderedPageBreak/>
              <w:t>akcourts.gov/family/trial</w:t>
            </w:r>
          </w:p>
          <w:p w:rsidR="009E5659" w:rsidRDefault="009E5659" w:rsidP="009E5659">
            <w:pPr>
              <w:pStyle w:val="BodyText"/>
            </w:pPr>
            <w:r w:rsidRPr="009E5659">
              <w:rPr>
                <w:b/>
              </w:rPr>
              <w:t>Changing a Custody</w:t>
            </w:r>
            <w:r>
              <w:rPr>
                <w:b/>
              </w:rPr>
              <w:t xml:space="preserve"> </w:t>
            </w:r>
            <w:r w:rsidRPr="009E5659">
              <w:rPr>
                <w:b/>
              </w:rPr>
              <w:t>/</w:t>
            </w:r>
            <w:r>
              <w:rPr>
                <w:b/>
              </w:rPr>
              <w:t xml:space="preserve"> </w:t>
            </w:r>
            <w:r w:rsidRPr="009E5659">
              <w:rPr>
                <w:b/>
              </w:rPr>
              <w:t>Support Order</w:t>
            </w:r>
            <w:r>
              <w:rPr>
                <w:b/>
              </w:rPr>
              <w:br/>
            </w:r>
            <w:r>
              <w:t>courts.alaska.gov/</w:t>
            </w:r>
            <w:proofErr w:type="spellStart"/>
            <w:r>
              <w:t>shc</w:t>
            </w:r>
            <w:proofErr w:type="spellEnd"/>
            <w:r>
              <w:t>/family/shcmodify.htm</w:t>
            </w:r>
          </w:p>
          <w:p w:rsidR="008C518D" w:rsidRDefault="006A1F5B" w:rsidP="00275A1D">
            <w:pPr>
              <w:pStyle w:val="BodyText"/>
            </w:pPr>
            <w:hyperlink r:id="rId16">
              <w:r w:rsidR="00275A1D" w:rsidRPr="008370E3">
                <w:rPr>
                  <w:b/>
                </w:rPr>
                <w:t>Enforcing a Custody Order</w:t>
              </w:r>
            </w:hyperlink>
            <w:r w:rsidR="00275A1D" w:rsidRPr="008370E3">
              <w:br/>
              <w:t>akcourts.gov/family/enforce-custody</w:t>
            </w:r>
          </w:p>
        </w:tc>
      </w:tr>
      <w:tr w:rsidR="005B50C4" w:rsidTr="00131D83">
        <w:tc>
          <w:tcPr>
            <w:tcW w:w="2628" w:type="dxa"/>
          </w:tcPr>
          <w:p w:rsidR="008C518D" w:rsidRPr="006C65ED" w:rsidRDefault="00275A1D" w:rsidP="00275A1D">
            <w:pPr>
              <w:pStyle w:val="BodyText"/>
            </w:pPr>
            <w:r>
              <w:rPr>
                <w:shd w:val="clear" w:color="auto" w:fill="FFFFFF"/>
              </w:rPr>
              <w:lastRenderedPageBreak/>
              <w:t>{%</w:t>
            </w:r>
            <w:proofErr w:type="spellStart"/>
            <w:r>
              <w:rPr>
                <w:shd w:val="clear" w:color="auto" w:fill="FFFFFF"/>
              </w:rPr>
              <w:t>tr</w:t>
            </w:r>
            <w:proofErr w:type="spellEnd"/>
            <w:r>
              <w:rPr>
                <w:shd w:val="clear" w:color="auto" w:fill="FFFFFF"/>
              </w:rPr>
              <w:t xml:space="preserve"> </w:t>
            </w:r>
            <w:proofErr w:type="spellStart"/>
            <w:r>
              <w:rPr>
                <w:shd w:val="clear" w:color="auto" w:fill="FFFFFF"/>
              </w:rPr>
              <w:t>endif</w:t>
            </w:r>
            <w:proofErr w:type="spellEnd"/>
            <w:r>
              <w:rPr>
                <w:shd w:val="clear" w:color="auto" w:fill="FFFFFF"/>
              </w:rPr>
              <w:t xml:space="preserve"> %}</w:t>
            </w:r>
          </w:p>
        </w:tc>
        <w:tc>
          <w:tcPr>
            <w:tcW w:w="7612" w:type="dxa"/>
          </w:tcPr>
          <w:p w:rsidR="008C518D" w:rsidRDefault="008C518D" w:rsidP="00963097"/>
        </w:tc>
      </w:tr>
      <w:tr w:rsidR="005B50C4" w:rsidTr="00131D83">
        <w:tc>
          <w:tcPr>
            <w:tcW w:w="2628" w:type="dxa"/>
          </w:tcPr>
          <w:p w:rsidR="00CF3079" w:rsidRDefault="006C65ED" w:rsidP="00526844">
            <w:pPr>
              <w:pStyle w:val="BodyText"/>
            </w:pPr>
            <w:r w:rsidRPr="006C65ED">
              <w:t>{%</w:t>
            </w:r>
            <w:proofErr w:type="spellStart"/>
            <w:r w:rsidRPr="006C65ED">
              <w:t>tr</w:t>
            </w:r>
            <w:proofErr w:type="spellEnd"/>
            <w:r w:rsidRPr="006C65ED">
              <w:t xml:space="preserve"> if </w:t>
            </w:r>
            <w:r w:rsidR="00134695">
              <w:rPr>
                <w:rFonts w:ascii="Arial" w:hAnsi="Arial" w:cs="Arial"/>
                <w:color w:val="000000"/>
                <w:sz w:val="20"/>
                <w:szCs w:val="20"/>
              </w:rPr>
              <w:t>(</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'closed') or (</w:t>
            </w:r>
            <w:proofErr w:type="spellStart"/>
            <w:r w:rsidR="00134695">
              <w:rPr>
                <w:rFonts w:ascii="Arial" w:hAnsi="Arial" w:cs="Arial"/>
                <w:color w:val="000000"/>
                <w:sz w:val="20"/>
                <w:szCs w:val="20"/>
              </w:rPr>
              <w:t>existing_case</w:t>
            </w:r>
            <w:proofErr w:type="spellEnd"/>
            <w:r w:rsidR="00134695">
              <w:rPr>
                <w:rFonts w:ascii="Arial" w:hAnsi="Arial" w:cs="Arial"/>
                <w:color w:val="000000"/>
                <w:sz w:val="20"/>
                <w:szCs w:val="20"/>
              </w:rPr>
              <w:t xml:space="preserve"> == 'unknown' and </w:t>
            </w:r>
            <w:proofErr w:type="spellStart"/>
            <w:r w:rsidR="00134695">
              <w:rPr>
                <w:rFonts w:ascii="Arial" w:hAnsi="Arial" w:cs="Arial"/>
                <w:color w:val="000000"/>
                <w:sz w:val="20"/>
                <w:szCs w:val="20"/>
              </w:rPr>
              <w:t>after_courtview</w:t>
            </w:r>
            <w:proofErr w:type="spellEnd"/>
            <w:r w:rsidR="00134695">
              <w:rPr>
                <w:rFonts w:ascii="Arial" w:hAnsi="Arial" w:cs="Arial"/>
                <w:color w:val="000000"/>
                <w:sz w:val="20"/>
                <w:szCs w:val="20"/>
              </w:rPr>
              <w:t xml:space="preserve"> == 'open' and </w:t>
            </w:r>
            <w:proofErr w:type="spellStart"/>
            <w:r w:rsidR="00134695">
              <w:rPr>
                <w:rFonts w:ascii="Arial" w:hAnsi="Arial" w:cs="Arial"/>
                <w:color w:val="000000"/>
                <w:sz w:val="20"/>
                <w:szCs w:val="20"/>
              </w:rPr>
              <w:t>user_role_in_case</w:t>
            </w:r>
            <w:proofErr w:type="spellEnd"/>
            <w:r w:rsidR="00134695">
              <w:rPr>
                <w:rFonts w:ascii="Arial" w:hAnsi="Arial" w:cs="Arial"/>
                <w:color w:val="000000"/>
                <w:sz w:val="20"/>
                <w:szCs w:val="20"/>
              </w:rPr>
              <w:t xml:space="preserve"> != 'closed') or </w:t>
            </w:r>
            <w:r w:rsidR="00134695">
              <w:rPr>
                <w:rFonts w:ascii="Arial" w:hAnsi="Arial" w:cs="Arial"/>
                <w:color w:val="000000"/>
                <w:sz w:val="20"/>
                <w:szCs w:val="20"/>
                <w:shd w:val="clear" w:color="auto" w:fill="FFFFFF"/>
              </w:rPr>
              <w:t>(</w:t>
            </w:r>
            <w:proofErr w:type="spellStart"/>
            <w:r w:rsidR="00134695">
              <w:rPr>
                <w:rFonts w:ascii="Arial" w:hAnsi="Arial" w:cs="Arial"/>
                <w:color w:val="000000"/>
                <w:sz w:val="20"/>
                <w:szCs w:val="20"/>
                <w:shd w:val="clear" w:color="auto" w:fill="FFFFFF"/>
              </w:rPr>
              <w:t>existing_case</w:t>
            </w:r>
            <w:proofErr w:type="spellEnd"/>
            <w:r w:rsidR="00134695">
              <w:rPr>
                <w:rFonts w:ascii="Arial" w:hAnsi="Arial" w:cs="Arial"/>
                <w:color w:val="000000"/>
                <w:sz w:val="20"/>
                <w:szCs w:val="20"/>
                <w:shd w:val="clear" w:color="auto" w:fill="FFFFFF"/>
              </w:rPr>
              <w:t xml:space="preserve"> == 'unknown' and </w:t>
            </w:r>
            <w:proofErr w:type="spellStart"/>
            <w:r w:rsidR="00134695">
              <w:rPr>
                <w:rFonts w:ascii="Arial" w:hAnsi="Arial" w:cs="Arial"/>
                <w:color w:val="000000"/>
                <w:sz w:val="20"/>
                <w:szCs w:val="20"/>
                <w:shd w:val="clear" w:color="auto" w:fill="FFFFFF"/>
              </w:rPr>
              <w:t>after_courtview</w:t>
            </w:r>
            <w:proofErr w:type="spellEnd"/>
            <w:r w:rsidR="00134695">
              <w:rPr>
                <w:rFonts w:ascii="Arial" w:hAnsi="Arial" w:cs="Arial"/>
                <w:color w:val="000000"/>
                <w:sz w:val="20"/>
                <w:szCs w:val="20"/>
                <w:shd w:val="clear" w:color="auto" w:fill="FFFFFF"/>
              </w:rPr>
              <w:t xml:space="preserve"> == 'closed'</w:t>
            </w:r>
            <w:r w:rsidR="0073429B">
              <w:rPr>
                <w:rFonts w:ascii="Arial" w:hAnsi="Arial" w:cs="Arial"/>
                <w:color w:val="000000"/>
                <w:sz w:val="20"/>
                <w:szCs w:val="20"/>
                <w:shd w:val="clear" w:color="auto" w:fill="FFFFFF"/>
              </w:rPr>
              <w:t>)</w:t>
            </w:r>
            <w:r w:rsidR="006B0B48">
              <w:t xml:space="preserve"> </w:t>
            </w:r>
            <w:r w:rsidRPr="006C65ED">
              <w:t>%}</w:t>
            </w:r>
          </w:p>
        </w:tc>
        <w:tc>
          <w:tcPr>
            <w:tcW w:w="7612" w:type="dxa"/>
          </w:tcPr>
          <w:p w:rsidR="006C65ED" w:rsidRDefault="006C65ED" w:rsidP="00963097"/>
        </w:tc>
      </w:tr>
      <w:tr w:rsidR="005B50C4" w:rsidTr="00131D83">
        <w:tc>
          <w:tcPr>
            <w:tcW w:w="2628" w:type="dxa"/>
          </w:tcPr>
          <w:p w:rsidR="006C65ED" w:rsidRDefault="007E6108" w:rsidP="00B2181F">
            <w:pPr>
              <w:pStyle w:val="Heading2"/>
              <w:outlineLvl w:val="1"/>
            </w:pPr>
            <w:r>
              <w:t xml:space="preserve">Step </w:t>
            </w:r>
            <w:r w:rsidR="006A1F5B">
              <w:fldChar w:fldCharType="begin"/>
            </w:r>
            <w:r w:rsidR="006A1F5B">
              <w:instrText xml:space="preserve"> SEQ stepList  \* MERGEFORMAT  \* MERGEFORMAT </w:instrText>
            </w:r>
            <w:r w:rsidR="006A1F5B">
              <w:fldChar w:fldCharType="separate"/>
            </w:r>
            <w:r w:rsidR="00B2181F">
              <w:rPr>
                <w:noProof/>
              </w:rPr>
              <w:t>3</w:t>
            </w:r>
            <w:r w:rsidR="006A1F5B">
              <w:rPr>
                <w:noProof/>
              </w:rPr>
              <w:fldChar w:fldCharType="end"/>
            </w:r>
            <w:r>
              <w:t xml:space="preserve">: </w:t>
            </w:r>
            <w:r w:rsidR="00526844" w:rsidRPr="00526844">
              <w:t xml:space="preserve">Learn about </w:t>
            </w:r>
            <w:r w:rsidR="00E16598">
              <w:t>c</w:t>
            </w:r>
            <w:r w:rsidR="00526844" w:rsidRPr="00526844">
              <w:t xml:space="preserve">hild </w:t>
            </w:r>
            <w:r w:rsidR="00E16598">
              <w:t>s</w:t>
            </w:r>
            <w:r w:rsidR="00526844" w:rsidRPr="00526844">
              <w:t>upport</w:t>
            </w:r>
          </w:p>
        </w:tc>
        <w:tc>
          <w:tcPr>
            <w:tcW w:w="7612" w:type="dxa"/>
          </w:tcPr>
          <w:p w:rsidR="00526844" w:rsidRDefault="00526844" w:rsidP="00526844">
            <w:pPr>
              <w:pStyle w:val="BodyText"/>
            </w:pPr>
            <w:r>
              <w:t>The Alaska Court System and</w:t>
            </w:r>
            <w:r w:rsidR="003E5728">
              <w:t xml:space="preserve"> the</w:t>
            </w:r>
            <w:r>
              <w:t xml:space="preserve"> Child Support Services Division</w:t>
            </w:r>
            <w:r w:rsidR="003E5728">
              <w:t xml:space="preserve"> (CSSD)</w:t>
            </w:r>
            <w:r>
              <w:t xml:space="preserve"> use the same formula to calculate child support.  The formula is in Alaska Civil Rule 90.3.</w:t>
            </w:r>
          </w:p>
          <w:p w:rsidR="00526844" w:rsidRDefault="00526844" w:rsidP="003E5728">
            <w:pPr>
              <w:ind w:left="39"/>
            </w:pPr>
            <w:r>
              <w:t>The formula uses:</w:t>
            </w:r>
          </w:p>
          <w:p w:rsidR="00526844" w:rsidRDefault="00526844" w:rsidP="00B01259">
            <w:pPr>
              <w:pStyle w:val="ListParagraph"/>
            </w:pPr>
            <w:r>
              <w:t>the number of nights your children spend with each parent in a year, and</w:t>
            </w:r>
          </w:p>
          <w:p w:rsidR="00526844" w:rsidRDefault="00526844" w:rsidP="00B01259">
            <w:pPr>
              <w:pStyle w:val="ListParagraph"/>
            </w:pPr>
            <w:proofErr w:type="gramStart"/>
            <w:r>
              <w:t>each</w:t>
            </w:r>
            <w:proofErr w:type="gramEnd"/>
            <w:r>
              <w:t xml:space="preserve"> parent’s income.</w:t>
            </w:r>
          </w:p>
          <w:p w:rsidR="00526844" w:rsidRDefault="00526844" w:rsidP="003E5728">
            <w:pPr>
              <w:pStyle w:val="BodyText"/>
            </w:pPr>
            <w:r>
              <w:t xml:space="preserve">If the children spend fewer than 110 nights with 1 of you, the formula only looks at the income of the parent who has fewer overnights.  </w:t>
            </w:r>
          </w:p>
          <w:p w:rsidR="003E5728" w:rsidRPr="003E5728" w:rsidRDefault="00526844" w:rsidP="003E5728">
            <w:pPr>
              <w:pStyle w:val="BodyText"/>
            </w:pPr>
            <w:r>
              <w:t xml:space="preserve">If you live far away from your child’s other parent, it can be hard for the children to go back and forth.  Sometimes this means the children do not spend 110 nights with one of the parents.  </w:t>
            </w:r>
          </w:p>
          <w:p w:rsidR="003E5728" w:rsidRDefault="003E5728" w:rsidP="003E5728">
            <w:pPr>
              <w:pStyle w:val="Heading3"/>
              <w:outlineLvl w:val="2"/>
            </w:pPr>
            <w:r>
              <w:t>Child Support applies in every case.</w:t>
            </w:r>
          </w:p>
          <w:p w:rsidR="003E5728" w:rsidRDefault="003E5728" w:rsidP="003E5728">
            <w:pPr>
              <w:pStyle w:val="BodyText"/>
            </w:pPr>
            <w:r>
              <w:t>Parents cannot agree they do not want to exchange child support.  All children are entitled to child support under Alaska law.</w:t>
            </w:r>
          </w:p>
          <w:p w:rsidR="003E5728" w:rsidRDefault="003E5728" w:rsidP="003E5728">
            <w:pPr>
              <w:pStyle w:val="BodyText"/>
            </w:pPr>
            <w:r>
              <w:t>If your children spend the same number of nights with each of you, and you make about the same amount of money, the amount of child support may be very low.</w:t>
            </w:r>
          </w:p>
          <w:p w:rsidR="003E5728" w:rsidRDefault="003E5728" w:rsidP="003E5728">
            <w:pPr>
              <w:pStyle w:val="BodyText"/>
            </w:pPr>
            <w:r>
              <w:t xml:space="preserve">If your children spend the same number of nights with each of you, but one of you makes more money than the other, </w:t>
            </w:r>
            <w:proofErr w:type="gramStart"/>
            <w:r>
              <w:t>the  parent</w:t>
            </w:r>
            <w:proofErr w:type="gramEnd"/>
            <w:r>
              <w:t xml:space="preserve"> who makes more, usually must pay child support to the other parent. </w:t>
            </w:r>
          </w:p>
          <w:p w:rsidR="003E5728" w:rsidRDefault="003E5728" w:rsidP="003E5728">
            <w:pPr>
              <w:pStyle w:val="BodyText"/>
            </w:pPr>
            <w:r>
              <w:lastRenderedPageBreak/>
              <w:t>If your children do not spend at least 110 nights with one of you, the parent who gets fewer nights must pay the other parent at least $50/week. This is the minimum amount of child support, even if the formula calculates a lower amount.  Child support is usually more than $50.</w:t>
            </w:r>
          </w:p>
          <w:p w:rsidR="003E5728" w:rsidRDefault="003E5728" w:rsidP="003E5728">
            <w:pPr>
              <w:pStyle w:val="Heading3"/>
              <w:outlineLvl w:val="2"/>
            </w:pPr>
            <w:r>
              <w:t>Health Insurance</w:t>
            </w:r>
          </w:p>
          <w:p w:rsidR="003E5728" w:rsidRDefault="003E5728" w:rsidP="003E5728">
            <w:pPr>
              <w:pStyle w:val="BodyText"/>
            </w:pPr>
            <w:r>
              <w:t xml:space="preserve">If one or both of you can get health insurance at a reasonable cost, you must provide health insurance for your children.  </w:t>
            </w:r>
          </w:p>
          <w:p w:rsidR="003E5728" w:rsidRDefault="003E5728" w:rsidP="003E5728">
            <w:pPr>
              <w:pStyle w:val="BodyText"/>
            </w:pPr>
            <w:r>
              <w:t>Parents usually share the cost of the monthly insurance premium.</w:t>
            </w:r>
          </w:p>
          <w:p w:rsidR="00F81BC9" w:rsidRDefault="003E5728" w:rsidP="003E5728">
            <w:pPr>
              <w:pStyle w:val="BodyText"/>
            </w:pPr>
            <w:r>
              <w:t>Parents usually share the cost of their children’s medical expenses that insurance does not cover, up to $5,000.  After $5,000, the parent who earns more may need to pay more than half.</w:t>
            </w:r>
          </w:p>
          <w:p w:rsidR="006C0179" w:rsidRDefault="006C0179" w:rsidP="006023A7">
            <w:pPr>
              <w:pStyle w:val="BodyText"/>
            </w:pPr>
          </w:p>
        </w:tc>
      </w:tr>
      <w:tr w:rsidR="005B50C4" w:rsidTr="00131D83">
        <w:tc>
          <w:tcPr>
            <w:tcW w:w="2628" w:type="dxa"/>
          </w:tcPr>
          <w:p w:rsidR="003869B5" w:rsidRDefault="006C65ED" w:rsidP="00F65ED1">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3869B5" w:rsidRDefault="003869B5" w:rsidP="00F65ED1">
            <w:pPr>
              <w:pStyle w:val="BodyText"/>
            </w:pPr>
          </w:p>
        </w:tc>
      </w:tr>
      <w:tr w:rsidR="005B50C4" w:rsidTr="00131D83">
        <w:tc>
          <w:tcPr>
            <w:tcW w:w="2628" w:type="dxa"/>
          </w:tcPr>
          <w:p w:rsidR="0052393E" w:rsidRDefault="0052393E" w:rsidP="00E16598">
            <w:pPr>
              <w:pStyle w:val="BodyText"/>
            </w:pPr>
            <w:r>
              <w:t>{%</w:t>
            </w:r>
            <w:proofErr w:type="spellStart"/>
            <w:r>
              <w:t>tr</w:t>
            </w:r>
            <w:proofErr w:type="spellEnd"/>
            <w:r>
              <w:t xml:space="preserve"> if </w:t>
            </w:r>
            <w:proofErr w:type="spellStart"/>
            <w:r w:rsidR="00E16598">
              <w:t>interim_motion</w:t>
            </w:r>
            <w:proofErr w:type="spellEnd"/>
            <w:r w:rsidR="00A30333">
              <w:t xml:space="preserve"> == 'ask'</w:t>
            </w:r>
            <w:r>
              <w:t xml:space="preserve"> %}</w:t>
            </w:r>
          </w:p>
        </w:tc>
        <w:tc>
          <w:tcPr>
            <w:tcW w:w="7612" w:type="dxa"/>
          </w:tcPr>
          <w:p w:rsidR="0052393E" w:rsidRDefault="0052393E" w:rsidP="00F65ED1">
            <w:pPr>
              <w:pStyle w:val="BodyText"/>
            </w:pPr>
          </w:p>
        </w:tc>
      </w:tr>
      <w:tr w:rsidR="00C5593C" w:rsidTr="00131D83">
        <w:tc>
          <w:tcPr>
            <w:tcW w:w="2628" w:type="dxa"/>
          </w:tcPr>
          <w:p w:rsidR="00C5593C" w:rsidRPr="00F65ED1" w:rsidRDefault="007E6108" w:rsidP="000955BC">
            <w:pPr>
              <w:pStyle w:val="Heading2"/>
              <w:outlineLvl w:val="1"/>
            </w:pPr>
            <w:r>
              <w:t xml:space="preserve">Step </w:t>
            </w:r>
            <w:fldSimple w:instr=" SEQ stepList \* MERGEFORMAT ">
              <w:r w:rsidR="00B2181F">
                <w:rPr>
                  <w:noProof/>
                </w:rPr>
                <w:t>1</w:t>
              </w:r>
            </w:fldSimple>
            <w:r>
              <w:t xml:space="preserve">: </w:t>
            </w:r>
            <w:r w:rsidR="00EF6070">
              <w:t xml:space="preserve">Fill </w:t>
            </w:r>
            <w:r w:rsidR="00EF6070" w:rsidRPr="00EF6070">
              <w:t xml:space="preserve">out the forms </w:t>
            </w:r>
            <w:r w:rsidR="00EF6070">
              <w:t>to a</w:t>
            </w:r>
            <w:r w:rsidR="00C5593C" w:rsidRPr="00C5593C">
              <w:t xml:space="preserve">sk the </w:t>
            </w:r>
            <w:r w:rsidR="00C5593C">
              <w:t>j</w:t>
            </w:r>
            <w:r w:rsidR="00C5593C" w:rsidRPr="00C5593C">
              <w:t>udge for a</w:t>
            </w:r>
            <w:r w:rsidR="003B0550">
              <w:t>n "interim"</w:t>
            </w:r>
            <w:r w:rsidR="00C5593C" w:rsidRPr="00C5593C">
              <w:t xml:space="preserve"> </w:t>
            </w:r>
            <w:r w:rsidR="00C5593C">
              <w:t>c</w:t>
            </w:r>
            <w:r w:rsidR="00C5593C" w:rsidRPr="00C5593C">
              <w:t xml:space="preserve">hild </w:t>
            </w:r>
            <w:r w:rsidR="00C5593C">
              <w:t>s</w:t>
            </w:r>
            <w:r w:rsidR="00C5593C" w:rsidRPr="00C5593C">
              <w:t xml:space="preserve">upport </w:t>
            </w:r>
            <w:r w:rsidR="00C5593C">
              <w:t>o</w:t>
            </w:r>
            <w:r w:rsidR="00C5593C" w:rsidRPr="00C5593C">
              <w:t xml:space="preserve">rder </w:t>
            </w:r>
            <w:r w:rsidR="00C5593C">
              <w:t>d</w:t>
            </w:r>
            <w:r w:rsidR="00C5593C" w:rsidRPr="00C5593C">
              <w:t xml:space="preserve">uring </w:t>
            </w:r>
            <w:r w:rsidR="00C5593C">
              <w:t>y</w:t>
            </w:r>
            <w:r w:rsidR="00C5593C" w:rsidRPr="00C5593C">
              <w:t xml:space="preserve">our </w:t>
            </w:r>
            <w:r w:rsidR="00C5593C">
              <w:t>c</w:t>
            </w:r>
            <w:r w:rsidR="00C5593C" w:rsidRPr="00C5593C">
              <w:t xml:space="preserve">ase </w:t>
            </w:r>
          </w:p>
        </w:tc>
        <w:tc>
          <w:tcPr>
            <w:tcW w:w="7612" w:type="dxa"/>
          </w:tcPr>
          <w:p w:rsidR="00672CEA" w:rsidRDefault="00672CEA" w:rsidP="00AC6F0C">
            <w:pPr>
              <w:pStyle w:val="Listnumbered"/>
              <w:ind w:left="342"/>
            </w:pPr>
            <w:r w:rsidRPr="00672CEA">
              <w:t xml:space="preserve">Motion and Affidavit for Interim Orders - With Children, SHC-1100, Word | </w:t>
            </w:r>
            <w:hyperlink r:id="rId17" w:history="1">
              <w:r w:rsidRPr="00672CEA">
                <w:rPr>
                  <w:rStyle w:val="Hyperlink"/>
                </w:rPr>
                <w:t>PDF</w:t>
              </w:r>
            </w:hyperlink>
            <w:r>
              <w:t xml:space="preserve"> </w:t>
            </w:r>
          </w:p>
          <w:p w:rsidR="00672CEA" w:rsidRDefault="00672CEA" w:rsidP="0095605C">
            <w:pPr>
              <w:pStyle w:val="Listnumbered"/>
              <w:numPr>
                <w:ilvl w:val="4"/>
                <w:numId w:val="6"/>
              </w:numPr>
              <w:ind w:left="612"/>
            </w:pPr>
            <w:r>
              <w:t>At the top of the form, write the</w:t>
            </w:r>
            <w:r w:rsidR="00AC6F0C">
              <w:t xml:space="preserve"> same</w:t>
            </w:r>
            <w:r>
              <w:t xml:space="preserve"> names and case number </w:t>
            </w:r>
            <w:r w:rsidR="00AC6F0C">
              <w:t xml:space="preserve">that are </w:t>
            </w:r>
            <w:r>
              <w:t>on the other documents in your case.</w:t>
            </w:r>
          </w:p>
          <w:p w:rsidR="00672CEA" w:rsidRDefault="00672CEA" w:rsidP="0095605C">
            <w:pPr>
              <w:pStyle w:val="Listnumbered"/>
              <w:numPr>
                <w:ilvl w:val="4"/>
                <w:numId w:val="6"/>
              </w:numPr>
              <w:ind w:left="612"/>
            </w:pPr>
            <w:r w:rsidRPr="00672CEA">
              <w:t xml:space="preserve">Check </w:t>
            </w:r>
            <w:r w:rsidR="000955BC">
              <w:t xml:space="preserve">the box in </w:t>
            </w:r>
            <w:r w:rsidRPr="00672CEA">
              <w:t>question 2 to ask for interim child support.</w:t>
            </w:r>
          </w:p>
          <w:p w:rsidR="00672CEA" w:rsidRDefault="00672CEA" w:rsidP="0095605C">
            <w:pPr>
              <w:pStyle w:val="Listnumbered"/>
              <w:numPr>
                <w:ilvl w:val="4"/>
                <w:numId w:val="6"/>
              </w:numPr>
              <w:ind w:left="612"/>
            </w:pPr>
            <w:r>
              <w:t>On the last page, at the bottom of form, fill out the Certificate of Service. Check the boxes that tell the court how you plan to serve the other parent.</w:t>
            </w:r>
          </w:p>
          <w:p w:rsidR="00672CEA" w:rsidRDefault="00672CEA" w:rsidP="00AC6F0C">
            <w:pPr>
              <w:pStyle w:val="Listnumbered"/>
              <w:ind w:left="342"/>
            </w:pPr>
            <w:r w:rsidRPr="004A3FB3">
              <w:t xml:space="preserve">Child Support Guidelines Affidavit, </w:t>
            </w:r>
            <w:hyperlink r:id="rId18" w:history="1">
              <w:r w:rsidRPr="00AC6F0C">
                <w:rPr>
                  <w:rStyle w:val="Hyperlink"/>
                </w:rPr>
                <w:t>DR-305</w:t>
              </w:r>
            </w:hyperlink>
            <w:r w:rsidRPr="00AC6F0C">
              <w:rPr>
                <w:rStyle w:val="Hyperlink"/>
              </w:rPr>
              <w:t xml:space="preserve"> </w:t>
            </w:r>
            <w:r>
              <w:t>[Fill-In PDF]</w:t>
            </w:r>
          </w:p>
          <w:p w:rsidR="00672CEA" w:rsidRDefault="004A3FB3" w:rsidP="0095605C">
            <w:pPr>
              <w:pStyle w:val="Listnumbered"/>
              <w:numPr>
                <w:ilvl w:val="4"/>
                <w:numId w:val="6"/>
              </w:numPr>
              <w:ind w:left="612"/>
            </w:pPr>
            <w:r>
              <w:t xml:space="preserve">Use </w:t>
            </w:r>
            <w:hyperlink r:id="rId19" w:history="1">
              <w:r w:rsidRPr="00AC6F0C">
                <w:rPr>
                  <w:rStyle w:val="Hyperlink"/>
                </w:rPr>
                <w:t xml:space="preserve">How to </w:t>
              </w:r>
              <w:proofErr w:type="gramStart"/>
              <w:r w:rsidRPr="00AC6F0C">
                <w:rPr>
                  <w:rStyle w:val="Hyperlink"/>
                </w:rPr>
                <w:t>Fill</w:t>
              </w:r>
              <w:proofErr w:type="gramEnd"/>
              <w:r w:rsidRPr="00AC6F0C">
                <w:rPr>
                  <w:rStyle w:val="Hyperlink"/>
                </w:rPr>
                <w:t xml:space="preserve"> out the Child Support Guidelines Affidavit</w:t>
              </w:r>
            </w:hyperlink>
            <w:r w:rsidRPr="00AC6F0C">
              <w:rPr>
                <w:rStyle w:val="Hyperlink"/>
              </w:rPr>
              <w:t xml:space="preserve"> </w:t>
            </w:r>
            <w:r>
              <w:t>to help.</w:t>
            </w:r>
          </w:p>
          <w:p w:rsidR="00691335" w:rsidRPr="00EF6070" w:rsidRDefault="004A3FB3" w:rsidP="00AC6F0C">
            <w:pPr>
              <w:pStyle w:val="Listnumbered"/>
              <w:ind w:left="342"/>
            </w:pPr>
            <w:r>
              <w:t xml:space="preserve">Order on Child Support, </w:t>
            </w:r>
            <w:hyperlink r:id="rId20" w:history="1">
              <w:r w:rsidRPr="004A3FB3">
                <w:rPr>
                  <w:rStyle w:val="Hyperlink"/>
                </w:rPr>
                <w:t>DR 300</w:t>
              </w:r>
            </w:hyperlink>
            <w:r>
              <w:t xml:space="preserve"> [Fill-In</w:t>
            </w:r>
            <w:r w:rsidR="00AC6F0C">
              <w:t xml:space="preserve"> PDF</w:t>
            </w:r>
            <w:r>
              <w:t xml:space="preserve">] </w:t>
            </w:r>
          </w:p>
        </w:tc>
      </w:tr>
      <w:tr w:rsidR="00EF6070" w:rsidTr="00131D83">
        <w:tc>
          <w:tcPr>
            <w:tcW w:w="2628" w:type="dxa"/>
          </w:tcPr>
          <w:p w:rsidR="00EF6070" w:rsidRPr="007D262F" w:rsidRDefault="007E6108" w:rsidP="00EF6070">
            <w:pPr>
              <w:pStyle w:val="Heading2"/>
              <w:outlineLvl w:val="1"/>
            </w:pPr>
            <w:r>
              <w:t xml:space="preserve">Step </w:t>
            </w:r>
            <w:fldSimple w:instr=" SEQ stepList \* MERGEFORMAT ">
              <w:r w:rsidR="00B2181F">
                <w:rPr>
                  <w:noProof/>
                </w:rPr>
                <w:t>2</w:t>
              </w:r>
            </w:fldSimple>
            <w:r>
              <w:t xml:space="preserve">: </w:t>
            </w:r>
            <w:r w:rsidR="00EF6070" w:rsidRPr="00EF6070">
              <w:t>“Serve” the other parent copies and file your originals with the court.</w:t>
            </w:r>
          </w:p>
        </w:tc>
        <w:tc>
          <w:tcPr>
            <w:tcW w:w="7612" w:type="dxa"/>
          </w:tcPr>
          <w:p w:rsidR="00EF6070" w:rsidRPr="00A10B12" w:rsidRDefault="00EF6070" w:rsidP="0095605C">
            <w:pPr>
              <w:pStyle w:val="BodyText"/>
              <w:numPr>
                <w:ilvl w:val="3"/>
                <w:numId w:val="5"/>
              </w:numPr>
              <w:ind w:left="342"/>
            </w:pPr>
            <w:r w:rsidRPr="00A10B12">
              <w:t xml:space="preserve">Make 2 copies of your motion, affidavit, and order.  </w:t>
            </w:r>
          </w:p>
          <w:p w:rsidR="00EF6070" w:rsidRPr="00A10B12" w:rsidRDefault="00EF6070" w:rsidP="0095605C">
            <w:pPr>
              <w:pStyle w:val="BodyText"/>
              <w:numPr>
                <w:ilvl w:val="3"/>
                <w:numId w:val="5"/>
              </w:numPr>
              <w:ind w:left="342"/>
            </w:pPr>
            <w:r w:rsidRPr="00A10B12">
              <w:t>Keep 1 copy for your own records.</w:t>
            </w:r>
          </w:p>
          <w:p w:rsidR="00A10B12" w:rsidRDefault="00EF6070" w:rsidP="0095605C">
            <w:pPr>
              <w:pStyle w:val="BodyText"/>
              <w:numPr>
                <w:ilvl w:val="3"/>
                <w:numId w:val="5"/>
              </w:numPr>
              <w:ind w:left="342"/>
            </w:pPr>
            <w:r w:rsidRPr="00A10B12">
              <w:t>Yo</w:t>
            </w:r>
            <w:r>
              <w:t xml:space="preserve">u must give the other parent 1 copy of everything you file with the court.  This is called “service.” </w:t>
            </w:r>
          </w:p>
          <w:p w:rsidR="00A10B12" w:rsidRDefault="00EF6070" w:rsidP="0095605C">
            <w:pPr>
              <w:pStyle w:val="BodyText"/>
              <w:numPr>
                <w:ilvl w:val="4"/>
                <w:numId w:val="5"/>
              </w:numPr>
              <w:ind w:left="612"/>
            </w:pPr>
            <w:r>
              <w:t>You can mail or hand</w:t>
            </w:r>
            <w:r w:rsidR="00A10B12">
              <w:t xml:space="preserve">-deliver your motion. </w:t>
            </w:r>
          </w:p>
          <w:p w:rsidR="00A10B12" w:rsidRDefault="00EF6070" w:rsidP="0095605C">
            <w:pPr>
              <w:pStyle w:val="BodyText"/>
              <w:numPr>
                <w:ilvl w:val="4"/>
                <w:numId w:val="5"/>
              </w:numPr>
              <w:ind w:left="612"/>
            </w:pPr>
            <w:r>
              <w:t>If the other parent file</w:t>
            </w:r>
            <w:r w:rsidR="00A10B12">
              <w:t>s</w:t>
            </w:r>
            <w:r>
              <w:t xml:space="preserve"> anything in court that says they agree to service by email, you can email the copies you made for them. </w:t>
            </w:r>
          </w:p>
          <w:p w:rsidR="00EF6070" w:rsidRDefault="00EF6070" w:rsidP="0095605C">
            <w:pPr>
              <w:pStyle w:val="BodyText"/>
              <w:numPr>
                <w:ilvl w:val="4"/>
                <w:numId w:val="5"/>
              </w:numPr>
              <w:ind w:left="612"/>
            </w:pPr>
            <w:r>
              <w:t>If the other parent has a lawyer</w:t>
            </w:r>
            <w:r w:rsidR="00A10B12">
              <w:t>,</w:t>
            </w:r>
            <w:r>
              <w:t xml:space="preserve"> you can serve the other parent by giving their lawyer </w:t>
            </w:r>
            <w:r w:rsidR="00A10B12">
              <w:t>the copy by email, mail or hand-</w:t>
            </w:r>
            <w:r>
              <w:t xml:space="preserve">delivery. </w:t>
            </w:r>
          </w:p>
          <w:p w:rsidR="00EF6070" w:rsidRDefault="00EF6070" w:rsidP="0095605C">
            <w:pPr>
              <w:pStyle w:val="BodyText"/>
              <w:numPr>
                <w:ilvl w:val="3"/>
                <w:numId w:val="5"/>
              </w:numPr>
              <w:ind w:left="342"/>
            </w:pPr>
            <w:r>
              <w:lastRenderedPageBreak/>
              <w:t xml:space="preserve">Mail, email or hand-deliver your motion to the court.   </w:t>
            </w:r>
          </w:p>
          <w:p w:rsidR="00A10B12" w:rsidRPr="00A10B12" w:rsidRDefault="00EF6070" w:rsidP="0095605C">
            <w:pPr>
              <w:pStyle w:val="BodyText"/>
              <w:numPr>
                <w:ilvl w:val="3"/>
                <w:numId w:val="5"/>
              </w:numPr>
              <w:ind w:left="342"/>
            </w:pPr>
            <w:r w:rsidRPr="00B41F74">
              <w:t xml:space="preserve">Learn more about filing Motions and Interim orders on the </w:t>
            </w:r>
            <w:r w:rsidR="00A10B12">
              <w:t>c</w:t>
            </w:r>
            <w:r w:rsidRPr="00B41F74">
              <w:t xml:space="preserve">ourt's web page, </w:t>
            </w:r>
            <w:hyperlink r:id="rId21" w:anchor="practice" w:history="1">
              <w:r w:rsidRPr="00B41F74">
                <w:rPr>
                  <w:rStyle w:val="Hyperlink"/>
                </w:rPr>
                <w:t>Motions</w:t>
              </w:r>
            </w:hyperlink>
            <w:r w:rsidRPr="00B41F74">
              <w:t>.</w:t>
            </w:r>
            <w:r w:rsidR="00A10B12" w:rsidRPr="00C107AA">
              <w:rPr>
                <w:b/>
              </w:rPr>
              <w:t xml:space="preserve"> </w:t>
            </w:r>
          </w:p>
          <w:p w:rsidR="00EF6070" w:rsidRPr="00B41F74" w:rsidRDefault="00EF6070" w:rsidP="00A10B12">
            <w:pPr>
              <w:pStyle w:val="BodyText"/>
              <w:ind w:left="-18"/>
            </w:pPr>
            <w:r w:rsidRPr="00C107AA">
              <w:rPr>
                <w:b/>
              </w:rPr>
              <w:t>The other parent has 10 days to respond</w:t>
            </w:r>
            <w:r w:rsidRPr="00B41F74">
              <w:t xml:space="preserve"> </w:t>
            </w:r>
            <w:r>
              <w:t xml:space="preserve">to the court in writing. </w:t>
            </w:r>
            <w:proofErr w:type="spellStart"/>
            <w:r>
              <w:t>Their</w:t>
            </w:r>
            <w:proofErr w:type="spellEnd"/>
            <w:r>
              <w:t xml:space="preserve"> </w:t>
            </w:r>
            <w:r w:rsidRPr="00B41F74">
              <w:t xml:space="preserve">in a document called </w:t>
            </w:r>
            <w:r>
              <w:t>a “response” or an “opposition”</w:t>
            </w:r>
            <w:r w:rsidRPr="00B41F74">
              <w:t xml:space="preserve"> (13 days if you mailed it).  </w:t>
            </w:r>
          </w:p>
          <w:p w:rsidR="00EF6070" w:rsidRDefault="00EF6070" w:rsidP="00EF6070">
            <w:pPr>
              <w:pStyle w:val="BodyText"/>
            </w:pPr>
            <w:r w:rsidRPr="00C107AA">
              <w:rPr>
                <w:b/>
              </w:rPr>
              <w:t>You have 5 days to reply</w:t>
            </w:r>
            <w:r w:rsidRPr="00B41F74">
              <w:t xml:space="preserve"> to anything the other parent talked about that you didn’t address in your motion (8 days if they mailed it to you).</w:t>
            </w:r>
          </w:p>
          <w:p w:rsidR="00A10B12" w:rsidRDefault="00A10B12" w:rsidP="00A10B12">
            <w:pPr>
              <w:pStyle w:val="Heading3"/>
              <w:outlineLvl w:val="2"/>
            </w:pPr>
            <w:r>
              <w:t>Links in this step</w:t>
            </w:r>
          </w:p>
          <w:p w:rsidR="00A10B12" w:rsidRPr="00B41F74" w:rsidRDefault="006A1F5B" w:rsidP="00A10B12">
            <w:pPr>
              <w:pStyle w:val="BodyText"/>
            </w:pPr>
            <w:hyperlink r:id="rId22" w:anchor="practice" w:history="1">
              <w:r w:rsidR="00A10B12" w:rsidRPr="00A10B12">
                <w:rPr>
                  <w:rStyle w:val="Hyperlink"/>
                </w:rPr>
                <w:t>Motions</w:t>
              </w:r>
            </w:hyperlink>
            <w:r w:rsidR="00A10B12">
              <w:t xml:space="preserve">: </w:t>
            </w:r>
            <w:r w:rsidR="00A10B12">
              <w:br/>
            </w:r>
            <w:r w:rsidR="00A10B12" w:rsidRPr="00B41F74">
              <w:t>court.alaska.gov/</w:t>
            </w:r>
            <w:proofErr w:type="spellStart"/>
            <w:r w:rsidR="00A10B12" w:rsidRPr="00B41F74">
              <w:t>shc</w:t>
            </w:r>
            <w:proofErr w:type="spellEnd"/>
            <w:r w:rsidR="00A10B12" w:rsidRPr="00B41F74">
              <w:t>/family/</w:t>
            </w:r>
            <w:proofErr w:type="spellStart"/>
            <w:r w:rsidR="00A10B12" w:rsidRPr="00B41F74">
              <w:t>motions.htm#practice</w:t>
            </w:r>
            <w:proofErr w:type="spellEnd"/>
          </w:p>
          <w:p w:rsidR="00A10B12" w:rsidRPr="00A10B12" w:rsidRDefault="00A10B12" w:rsidP="00A10B12">
            <w:pPr>
              <w:pStyle w:val="Body"/>
            </w:pPr>
          </w:p>
          <w:p w:rsidR="00EF6070" w:rsidRPr="00310640" w:rsidRDefault="00EF6070" w:rsidP="001D25D8"/>
        </w:tc>
      </w:tr>
      <w:tr w:rsidR="00EF6070" w:rsidTr="00131D83">
        <w:tc>
          <w:tcPr>
            <w:tcW w:w="2628" w:type="dxa"/>
          </w:tcPr>
          <w:p w:rsidR="00EF6070" w:rsidRPr="007D262F" w:rsidRDefault="00EF6070" w:rsidP="0052393E">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131D83">
        <w:tc>
          <w:tcPr>
            <w:tcW w:w="2628" w:type="dxa"/>
          </w:tcPr>
          <w:p w:rsidR="00EF6070" w:rsidRPr="00414285" w:rsidRDefault="008B32A1" w:rsidP="0052393E">
            <w:pPr>
              <w:pStyle w:val="BodyText"/>
              <w:rPr>
                <w:sz w:val="12"/>
                <w:szCs w:val="12"/>
              </w:rPr>
            </w:pPr>
            <w:r w:rsidRPr="00414285">
              <w:t>{%</w:t>
            </w:r>
            <w:proofErr w:type="spellStart"/>
            <w:r w:rsidRPr="00414285">
              <w:t>tr</w:t>
            </w:r>
            <w:proofErr w:type="spellEnd"/>
            <w:r w:rsidR="00414285">
              <w:t xml:space="preserve"> if</w:t>
            </w:r>
            <w:r w:rsidRPr="00414285">
              <w:t xml:space="preserve"> </w:t>
            </w:r>
            <w:proofErr w:type="spellStart"/>
            <w:r w:rsidR="00EF6070" w:rsidRPr="00414285">
              <w:t>general_information_about_forms</w:t>
            </w:r>
            <w:proofErr w:type="spellEnd"/>
            <w:r w:rsidR="00EF6070" w:rsidRPr="00414285">
              <w:t xml:space="preserve"> %}</w:t>
            </w:r>
          </w:p>
        </w:tc>
        <w:tc>
          <w:tcPr>
            <w:tcW w:w="7612" w:type="dxa"/>
          </w:tcPr>
          <w:p w:rsidR="00EF6070" w:rsidRPr="00310640" w:rsidRDefault="00EF6070" w:rsidP="001D25D8"/>
        </w:tc>
      </w:tr>
      <w:tr w:rsidR="00EF6070" w:rsidTr="00131D83">
        <w:tc>
          <w:tcPr>
            <w:tcW w:w="2628" w:type="dxa"/>
          </w:tcPr>
          <w:p w:rsidR="00EF6070" w:rsidRPr="00EF6070" w:rsidRDefault="007E6108" w:rsidP="00EF6070">
            <w:pPr>
              <w:pStyle w:val="Heading2"/>
              <w:outlineLvl w:val="1"/>
            </w:pPr>
            <w:r>
              <w:t xml:space="preserve">Step </w:t>
            </w:r>
            <w:fldSimple w:instr=" SEQ stepList \* MERGEFORMAT ">
              <w:r w:rsidR="00B2181F">
                <w:rPr>
                  <w:noProof/>
                </w:rPr>
                <w:t>3</w:t>
              </w:r>
            </w:fldSimple>
            <w:r>
              <w:t xml:space="preserve">: </w:t>
            </w:r>
            <w:r w:rsidR="00EF6070" w:rsidRPr="00EF6070">
              <w:t>Fill out the Child Support Guidelines Affidavit [Affidavit TF]</w:t>
            </w:r>
          </w:p>
          <w:p w:rsidR="00EF6070" w:rsidRPr="007D262F" w:rsidRDefault="00EF6070" w:rsidP="0052393E">
            <w:pPr>
              <w:pStyle w:val="BodyText"/>
            </w:pPr>
          </w:p>
        </w:tc>
        <w:tc>
          <w:tcPr>
            <w:tcW w:w="7612" w:type="dxa"/>
          </w:tcPr>
          <w:p w:rsidR="00EF6070" w:rsidRDefault="00EF6070" w:rsidP="00EF6070">
            <w:pPr>
              <w:pStyle w:val="BodyText"/>
            </w:pPr>
            <w:r>
              <w:t xml:space="preserve">To calculate child support, the court needs to know both parents’ income.  The </w:t>
            </w:r>
            <w:hyperlink r:id="rId23" w:history="1">
              <w:r w:rsidRPr="003A47A3">
                <w:rPr>
                  <w:rStyle w:val="Hyperlink"/>
                </w:rPr>
                <w:t>Child Support Guidelines Affidavit</w:t>
              </w:r>
            </w:hyperlink>
            <w:r>
              <w:t xml:space="preserve">, and the documents filed with it, </w:t>
            </w:r>
            <w:proofErr w:type="gramStart"/>
            <w:r>
              <w:t>give</w:t>
            </w:r>
            <w:proofErr w:type="gramEnd"/>
            <w:r>
              <w:t xml:space="preserve"> the court each parent’s income information.  Use </w:t>
            </w:r>
            <w:hyperlink r:id="rId24" w:history="1">
              <w:r w:rsidRPr="003A47A3">
                <w:rPr>
                  <w:rStyle w:val="Hyperlink"/>
                </w:rPr>
                <w:t xml:space="preserve">How to Fill out the Child Support Guidelines Affidavit </w:t>
              </w:r>
              <w:r w:rsidRPr="003A47A3">
                <w:rPr>
                  <w:rStyle w:val="Hyperlink"/>
                  <w:noProof/>
                </w:rPr>
                <w:drawing>
                  <wp:inline distT="0" distB="0" distL="0" distR="0" wp14:anchorId="4C2539F9" wp14:editId="4B2DDDDF">
                    <wp:extent cx="222250" cy="88900"/>
                    <wp:effectExtent l="0" t="0" r="6350" b="6350"/>
                    <wp:docPr id="2" name="Picture 2" descr="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D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2250" cy="88900"/>
                            </a:xfrm>
                            <a:prstGeom prst="rect">
                              <a:avLst/>
                            </a:prstGeom>
                            <a:noFill/>
                            <a:ln>
                              <a:noFill/>
                            </a:ln>
                          </pic:spPr>
                        </pic:pic>
                      </a:graphicData>
                    </a:graphic>
                  </wp:inline>
                </w:drawing>
              </w:r>
            </w:hyperlink>
            <w:r w:rsidRPr="003E44B4">
              <w:rPr>
                <w:rFonts w:ascii="Arial" w:hAnsi="Arial" w:cs="Arial"/>
                <w:color w:val="000000"/>
                <w:shd w:val="clear" w:color="auto" w:fill="FFFFFF"/>
              </w:rPr>
              <w:t> </w:t>
            </w:r>
            <w:r>
              <w:t xml:space="preserve"> 627 KB to help you fill out this form.</w:t>
            </w:r>
          </w:p>
          <w:p w:rsidR="00EF6070" w:rsidRPr="00310640" w:rsidRDefault="00EF6070" w:rsidP="001D25D8"/>
        </w:tc>
      </w:tr>
      <w:tr w:rsidR="00EF6070" w:rsidTr="00131D83">
        <w:tc>
          <w:tcPr>
            <w:tcW w:w="2628" w:type="dxa"/>
          </w:tcPr>
          <w:p w:rsidR="00EF6070" w:rsidRPr="007D262F" w:rsidRDefault="00EF6070"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EF6070" w:rsidRPr="00310640" w:rsidRDefault="00EF6070" w:rsidP="001D25D8"/>
        </w:tc>
      </w:tr>
      <w:tr w:rsidR="00EF6070" w:rsidTr="00131D83">
        <w:tc>
          <w:tcPr>
            <w:tcW w:w="2628" w:type="dxa"/>
          </w:tcPr>
          <w:p w:rsidR="00EF6070" w:rsidRPr="007D262F" w:rsidRDefault="00EF6070" w:rsidP="00EF6070">
            <w:pPr>
              <w:pStyle w:val="BodyText"/>
            </w:pPr>
            <w:r w:rsidRPr="007D262F">
              <w:t>{%</w:t>
            </w:r>
            <w:proofErr w:type="spellStart"/>
            <w:r>
              <w:t>tr</w:t>
            </w:r>
            <w:proofErr w:type="spellEnd"/>
            <w:r w:rsidRPr="007D262F">
              <w:t xml:space="preserve"> 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"one"</w:t>
            </w:r>
            <w:r w:rsidRPr="00287F17">
              <w:rPr>
                <w:rFonts w:ascii="Tahoma" w:eastAsia="Times New Roman" w:hAnsi="Tahoma" w:cs="Tahoma"/>
              </w:rPr>
              <w:t xml:space="preserve"> </w:t>
            </w:r>
            <w:r w:rsidRPr="007D262F">
              <w:t>%}</w:t>
            </w:r>
          </w:p>
        </w:tc>
        <w:tc>
          <w:tcPr>
            <w:tcW w:w="7612" w:type="dxa"/>
          </w:tcPr>
          <w:p w:rsidR="00EF6070" w:rsidRPr="00310640" w:rsidRDefault="00EF6070" w:rsidP="001D25D8"/>
        </w:tc>
      </w:tr>
      <w:tr w:rsidR="00EF6070" w:rsidTr="00131D83">
        <w:tc>
          <w:tcPr>
            <w:tcW w:w="2628" w:type="dxa"/>
          </w:tcPr>
          <w:p w:rsidR="00EF6070" w:rsidRPr="007D262F" w:rsidRDefault="007E6108" w:rsidP="00EF6070">
            <w:pPr>
              <w:pStyle w:val="Heading2"/>
              <w:outlineLvl w:val="1"/>
            </w:pPr>
            <w:r>
              <w:t xml:space="preserve">Step </w:t>
            </w:r>
            <w:fldSimple w:instr=" SEQ stepList \* MERGEFORMAT ">
              <w:r w:rsidR="00B2181F">
                <w:rPr>
                  <w:noProof/>
                </w:rPr>
                <w:t>4</w:t>
              </w:r>
            </w:fldSimple>
            <w:r>
              <w:t xml:space="preserve">: </w:t>
            </w:r>
            <w:r w:rsidR="00EF6070" w:rsidRPr="00EF6070">
              <w:t xml:space="preserve">Figure out if you need a Shared Custody Calculation </w:t>
            </w:r>
            <w:r w:rsidR="00EF6070" w:rsidRPr="00EF6070">
              <w:lastRenderedPageBreak/>
              <w:t>Form [1 child TF]</w:t>
            </w:r>
          </w:p>
        </w:tc>
        <w:tc>
          <w:tcPr>
            <w:tcW w:w="7612" w:type="dxa"/>
          </w:tcPr>
          <w:p w:rsidR="00EF6070" w:rsidRDefault="00EF6070" w:rsidP="00EF6070">
            <w:pPr>
              <w:pStyle w:val="BodyText"/>
            </w:pPr>
            <w:r>
              <w:lastRenderedPageBreak/>
              <w:t>The child support formula is based on the number of nights your child</w:t>
            </w:r>
            <w:r w:rsidRPr="00E34298">
              <w:t xml:space="preserve"> </w:t>
            </w:r>
            <w:r>
              <w:t xml:space="preserve">spends with each parent.  </w:t>
            </w:r>
          </w:p>
          <w:p w:rsidR="00EF6070" w:rsidRDefault="00EF6070" w:rsidP="00EF6070">
            <w:pPr>
              <w:pStyle w:val="ListParagraph"/>
            </w:pPr>
            <w:r>
              <w:t>If your child spends fewer than 110 nights with you, the other parent has “primary custody” for child support calculations.</w:t>
            </w:r>
          </w:p>
          <w:p w:rsidR="00EF6070" w:rsidRDefault="00EF6070" w:rsidP="00EF6070">
            <w:pPr>
              <w:pStyle w:val="ListParagraph"/>
            </w:pPr>
            <w:r>
              <w:t>If your child spends fewer than 110 nights with the other parent, you have “primary custody” for child support calculations.</w:t>
            </w:r>
          </w:p>
          <w:p w:rsidR="00EF6070" w:rsidRDefault="00EF6070" w:rsidP="00EF6070">
            <w:pPr>
              <w:pStyle w:val="ListParagraph"/>
            </w:pPr>
            <w:r>
              <w:lastRenderedPageBreak/>
              <w:t>If your child spends more than 110 nights with both parents, you both have “shared custody” for child support calculations.</w:t>
            </w:r>
          </w:p>
          <w:p w:rsidR="00EF6070" w:rsidRDefault="00EF6070" w:rsidP="00EF6070">
            <w:pPr>
              <w:pStyle w:val="BodyText"/>
            </w:pPr>
            <w:r>
              <w:t xml:space="preserve">Sometimes you won’t know if your schedule will be “shared” or “primary” until after the judge decides the parenting plan schedule.  </w:t>
            </w:r>
          </w:p>
          <w:p w:rsidR="00EF6070" w:rsidRPr="00310640" w:rsidRDefault="00EF6070" w:rsidP="00EF6070"/>
        </w:tc>
      </w:tr>
      <w:tr w:rsidR="003B1AFE" w:rsidTr="00131D83">
        <w:tc>
          <w:tcPr>
            <w:tcW w:w="2628" w:type="dxa"/>
          </w:tcPr>
          <w:p w:rsidR="003B1AFE" w:rsidRPr="006C65ED" w:rsidRDefault="007E6108" w:rsidP="003B1AFE">
            <w:pPr>
              <w:pStyle w:val="Heading2"/>
              <w:outlineLvl w:val="1"/>
            </w:pPr>
            <w:r>
              <w:lastRenderedPageBreak/>
              <w:t xml:space="preserve">Step </w:t>
            </w:r>
            <w:fldSimple w:instr=" SEQ stepList \* MERGEFORMAT ">
              <w:r w:rsidR="00B2181F">
                <w:rPr>
                  <w:noProof/>
                </w:rPr>
                <w:t>5</w:t>
              </w:r>
            </w:fldSimple>
            <w:r>
              <w:t xml:space="preserve">: </w:t>
            </w:r>
            <w:r w:rsidR="003B1AFE">
              <w:t>Fill out the Shared Custody Support Calculation</w:t>
            </w:r>
          </w:p>
        </w:tc>
        <w:tc>
          <w:tcPr>
            <w:tcW w:w="7612" w:type="dxa"/>
          </w:tcPr>
          <w:p w:rsidR="003B1AFE" w:rsidRPr="00310640" w:rsidRDefault="003B1AFE" w:rsidP="001D25D8">
            <w:r>
              <w:t xml:space="preserve">Fill out the Shared Custody Support Calculation, DR-306 [Fill-In PDF] unless you know your child’s parenting plan schedule is primary custody with you or the other parent.  </w:t>
            </w:r>
          </w:p>
        </w:tc>
      </w:tr>
      <w:tr w:rsidR="00F162CD" w:rsidTr="00131D83">
        <w:tc>
          <w:tcPr>
            <w:tcW w:w="2628" w:type="dxa"/>
          </w:tcPr>
          <w:p w:rsidR="00F162CD" w:rsidRPr="007D262F" w:rsidRDefault="00F162CD" w:rsidP="00F162CD">
            <w:pPr>
              <w:pStyle w:val="BodyText"/>
            </w:pPr>
            <w:r w:rsidRPr="006C65ED">
              <w:t>{%</w:t>
            </w:r>
            <w:proofErr w:type="spellStart"/>
            <w:r w:rsidRPr="006C65ED">
              <w:t>tr</w:t>
            </w:r>
            <w:proofErr w:type="spellEnd"/>
            <w:r w:rsidRPr="006C65ED">
              <w:t xml:space="preserve"> </w:t>
            </w:r>
            <w:proofErr w:type="spellStart"/>
            <w:r>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6C65ED" w:rsidRDefault="00F162CD" w:rsidP="00F162CD">
            <w:pPr>
              <w:pStyle w:val="BodyText"/>
            </w:pPr>
            <w:r w:rsidRPr="006C65ED">
              <w:t>{%</w:t>
            </w:r>
            <w:proofErr w:type="spellStart"/>
            <w:r w:rsidRPr="006C65ED">
              <w:t>tr</w:t>
            </w:r>
            <w:proofErr w:type="spellEnd"/>
            <w:r w:rsidRPr="006C65ED">
              <w:t xml:space="preserve"> </w:t>
            </w:r>
            <w:r w:rsidRPr="007D262F">
              <w:t xml:space="preserve">if </w:t>
            </w:r>
            <w:proofErr w:type="spellStart"/>
            <w:r w:rsidRPr="00287F17">
              <w:rPr>
                <w:rFonts w:ascii="Tahoma" w:eastAsia="Times New Roman" w:hAnsi="Tahoma" w:cs="Tahoma"/>
              </w:rPr>
              <w:t>number_of_children</w:t>
            </w:r>
            <w:proofErr w:type="spellEnd"/>
            <w:r>
              <w:rPr>
                <w:rFonts w:ascii="Tahoma" w:eastAsia="Times New Roman" w:hAnsi="Tahoma" w:cs="Tahoma"/>
              </w:rPr>
              <w:t xml:space="preserve">  == "more than one" </w:t>
            </w:r>
            <w:r w:rsidRPr="006C65ED">
              <w:t>%}</w:t>
            </w:r>
          </w:p>
        </w:tc>
        <w:tc>
          <w:tcPr>
            <w:tcW w:w="7612" w:type="dxa"/>
          </w:tcPr>
          <w:p w:rsidR="00F162CD" w:rsidRPr="00310640" w:rsidRDefault="00F162CD" w:rsidP="001D25D8"/>
        </w:tc>
      </w:tr>
      <w:tr w:rsidR="00F162CD" w:rsidTr="00131D83">
        <w:tc>
          <w:tcPr>
            <w:tcW w:w="2628" w:type="dxa"/>
          </w:tcPr>
          <w:p w:rsidR="00F162CD" w:rsidRPr="007D262F" w:rsidRDefault="007E6108" w:rsidP="00EF6070">
            <w:pPr>
              <w:pStyle w:val="Heading2"/>
              <w:outlineLvl w:val="1"/>
            </w:pPr>
            <w:r>
              <w:t xml:space="preserve">Step </w:t>
            </w:r>
            <w:fldSimple w:instr=" SEQ stepList \* MERGEFORMAT ">
              <w:r w:rsidR="00B2181F">
                <w:rPr>
                  <w:noProof/>
                </w:rPr>
                <w:t>6</w:t>
              </w:r>
            </w:fldSimple>
            <w:r>
              <w:t xml:space="preserve">: </w:t>
            </w:r>
            <w:r w:rsidR="00F162CD" w:rsidRPr="00EF6070">
              <w:t>Figure out which Custody Calculation Form you need [</w:t>
            </w:r>
            <w:proofErr w:type="spellStart"/>
            <w:r w:rsidR="00F162CD" w:rsidRPr="00EF6070">
              <w:t>more_child_TF</w:t>
            </w:r>
            <w:proofErr w:type="spellEnd"/>
            <w:r w:rsidR="00F162CD" w:rsidRPr="00EF6070">
              <w:t>]</w:t>
            </w:r>
          </w:p>
        </w:tc>
        <w:tc>
          <w:tcPr>
            <w:tcW w:w="7612" w:type="dxa"/>
          </w:tcPr>
          <w:p w:rsidR="00F162CD" w:rsidRDefault="00F162CD" w:rsidP="00EF6070">
            <w:pPr>
              <w:pStyle w:val="BodyText"/>
            </w:pPr>
            <w:r>
              <w:t xml:space="preserve">The child support formula is based on the number of nights each child spends with each parent.  </w:t>
            </w:r>
          </w:p>
          <w:p w:rsidR="00F162CD" w:rsidRPr="00EF6070" w:rsidRDefault="00F162CD" w:rsidP="00EF6070">
            <w:pPr>
              <w:pStyle w:val="BodyText"/>
              <w:rPr>
                <w:rStyle w:val="Heading3Char"/>
              </w:rPr>
            </w:pPr>
            <w:r>
              <w:rPr>
                <w:rStyle w:val="Heading3Char"/>
              </w:rPr>
              <w:t xml:space="preserve">If </w:t>
            </w:r>
            <w:r w:rsidRPr="00EF6070">
              <w:rPr>
                <w:rStyle w:val="Heading3Char"/>
              </w:rPr>
              <w:t>the children have the same schedule</w:t>
            </w:r>
          </w:p>
          <w:p w:rsidR="00F162CD" w:rsidRPr="00F539F9" w:rsidRDefault="00F162CD" w:rsidP="00EF6070">
            <w:pPr>
              <w:pStyle w:val="ListParagraph"/>
              <w:ind w:left="332"/>
            </w:pPr>
            <w:r w:rsidRPr="00F539F9">
              <w:t>If they spend fewer than 110 nights</w:t>
            </w:r>
            <w:r w:rsidRPr="00F539F9">
              <w:rPr>
                <w:b/>
              </w:rPr>
              <w:t xml:space="preserve"> with you</w:t>
            </w:r>
            <w:r w:rsidRPr="00F539F9">
              <w:t>, the other parent has “primary custody” for child support calculations.</w:t>
            </w:r>
          </w:p>
          <w:p w:rsidR="00F162CD" w:rsidRPr="00F539F9" w:rsidRDefault="00F162CD" w:rsidP="00EF6070">
            <w:pPr>
              <w:pStyle w:val="ListParagraph"/>
              <w:ind w:left="332"/>
            </w:pPr>
            <w:r w:rsidRPr="00F539F9">
              <w:t>If they spend fewer than 110 nights</w:t>
            </w:r>
            <w:r w:rsidRPr="00F539F9">
              <w:rPr>
                <w:b/>
              </w:rPr>
              <w:t xml:space="preserve"> with the other parent</w:t>
            </w:r>
            <w:r w:rsidRPr="00F539F9">
              <w:t>, you have “primary custody” for child support calculations.</w:t>
            </w:r>
          </w:p>
          <w:p w:rsidR="00F162CD" w:rsidRPr="00E16598" w:rsidRDefault="00F162CD" w:rsidP="00EF6070">
            <w:pPr>
              <w:pStyle w:val="ListParagraph"/>
              <w:ind w:left="332"/>
            </w:pPr>
            <w:r w:rsidRPr="00F539F9">
              <w:t xml:space="preserve">If your children spend more than 110 nights </w:t>
            </w:r>
            <w:r w:rsidRPr="00F539F9">
              <w:rPr>
                <w:b/>
              </w:rPr>
              <w:t>with both parents</w:t>
            </w:r>
            <w:r w:rsidRPr="00F539F9">
              <w:t xml:space="preserve">, you both have “shared custody” </w:t>
            </w:r>
            <w:r>
              <w:t>for child support calculations.</w:t>
            </w:r>
          </w:p>
          <w:p w:rsidR="00F162CD" w:rsidRPr="00EF6070" w:rsidRDefault="00F162CD" w:rsidP="00EF6070">
            <w:pPr>
              <w:pStyle w:val="Heading3"/>
              <w:outlineLvl w:val="2"/>
            </w:pPr>
            <w:r w:rsidRPr="00EF6070">
              <w:t>If the children have different schedules</w:t>
            </w:r>
          </w:p>
          <w:p w:rsidR="00F162CD" w:rsidRDefault="00F162CD" w:rsidP="00EF6070">
            <w:pPr>
              <w:pStyle w:val="ListParagraph"/>
              <w:ind w:left="332"/>
            </w:pPr>
            <w:r>
              <w:t>Read about the difference between “primary” and “shared” custody for child support above.</w:t>
            </w:r>
          </w:p>
          <w:p w:rsidR="00F162CD" w:rsidRDefault="00F162CD" w:rsidP="00EF6070">
            <w:pPr>
              <w:pStyle w:val="ListParagraph"/>
              <w:ind w:left="332"/>
            </w:pPr>
            <w:r>
              <w:t>If one parent has “primary custody” of at least 1 child, but the parents have “shared custody” of at least 1 child, you and the other parent have “hybrid” custody.  For example, 1 child stays almost all the time with 1 parent, and the other child spends 1 week with one</w:t>
            </w:r>
            <w:r w:rsidR="00D10A3E">
              <w:t xml:space="preserve"> parent and the </w:t>
            </w:r>
            <w:proofErr w:type="gramStart"/>
            <w:r w:rsidR="00D10A3E">
              <w:t>other  parents</w:t>
            </w:r>
            <w:proofErr w:type="gramEnd"/>
            <w:r w:rsidR="00D10A3E">
              <w:t>.</w:t>
            </w:r>
          </w:p>
          <w:p w:rsidR="00F162CD" w:rsidRPr="00310640" w:rsidRDefault="00F162CD" w:rsidP="00D10A3E">
            <w:pPr>
              <w:pStyle w:val="ListParagraph"/>
              <w:ind w:left="332"/>
            </w:pPr>
            <w:r>
              <w:t xml:space="preserve">If you and the other parent have “primary custody” of at least 1 </w:t>
            </w:r>
            <w:proofErr w:type="gramStart"/>
            <w:r>
              <w:t>child,</w:t>
            </w:r>
            <w:proofErr w:type="gramEnd"/>
            <w:r>
              <w:t xml:space="preserve"> and neither of you have “shared custody” of any child, you and the other parent have “divided custody.”  For example, 1 child spends almost all their nights with the other parent, and the other </w:t>
            </w:r>
            <w:r>
              <w:lastRenderedPageBreak/>
              <w:t>children spend alm</w:t>
            </w:r>
            <w:r w:rsidR="00D10A3E">
              <w:t>ost all their nights with you.</w:t>
            </w:r>
          </w:p>
        </w:tc>
      </w:tr>
      <w:tr w:rsidR="00F162CD" w:rsidTr="00131D83">
        <w:tc>
          <w:tcPr>
            <w:tcW w:w="2628" w:type="dxa"/>
          </w:tcPr>
          <w:p w:rsidR="00F162CD" w:rsidRPr="007D262F" w:rsidRDefault="007E6108" w:rsidP="00EF6070">
            <w:pPr>
              <w:pStyle w:val="Heading2"/>
              <w:outlineLvl w:val="1"/>
            </w:pPr>
            <w:r>
              <w:lastRenderedPageBreak/>
              <w:t xml:space="preserve">Step </w:t>
            </w:r>
            <w:fldSimple w:instr=" SEQ stepList \* MERGEFORMAT ">
              <w:r w:rsidR="00B2181F">
                <w:rPr>
                  <w:noProof/>
                </w:rPr>
                <w:t>7</w:t>
              </w:r>
            </w:fldSimple>
            <w:r>
              <w:t xml:space="preserve">: </w:t>
            </w:r>
            <w:r w:rsidR="00F162CD" w:rsidRPr="00EF6070">
              <w:t>Fill out the form that matches your situation</w:t>
            </w:r>
          </w:p>
        </w:tc>
        <w:tc>
          <w:tcPr>
            <w:tcW w:w="7612" w:type="dxa"/>
          </w:tcPr>
          <w:p w:rsidR="00F162CD" w:rsidRDefault="00F162CD" w:rsidP="00EF6070">
            <w:pPr>
              <w:pStyle w:val="ListParagraph"/>
            </w:pPr>
            <w:r>
              <w:t>Sometimes you won’t know your children’s schedule until after the judge decides the parenting plan schedule.  If you do not know what the final schedule will be, or if you know it will be shared custody, fill out the Shared Custody Support Calculation, DR-306 [Fill-In PDF]</w:t>
            </w:r>
          </w:p>
          <w:p w:rsidR="00F162CD" w:rsidRDefault="00F162CD" w:rsidP="00EF6070">
            <w:pPr>
              <w:pStyle w:val="ListParagraph"/>
            </w:pPr>
            <w:r>
              <w:t>If you know the schedule will be hybrid custody, fill out DR-308 Hybrid Custody Child Support Calculation</w:t>
            </w:r>
          </w:p>
          <w:p w:rsidR="00F162CD" w:rsidRPr="00EF6070" w:rsidRDefault="00F162CD" w:rsidP="00EF6070">
            <w:pPr>
              <w:pStyle w:val="ListParagraph"/>
            </w:pPr>
            <w:r>
              <w:t>If you know the schedule will be divided custody, fill out DR-307 Divided Custody Child Support Calculation.</w:t>
            </w:r>
          </w:p>
        </w:tc>
      </w:tr>
      <w:tr w:rsidR="00F162CD" w:rsidTr="00131D83">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6C65ED" w:rsidRDefault="00F162CD" w:rsidP="008B32A1">
            <w:pPr>
              <w:pStyle w:val="BodyText"/>
            </w:pPr>
            <w:r>
              <w:t>{%</w:t>
            </w:r>
            <w:proofErr w:type="spellStart"/>
            <w:r>
              <w:t>tr</w:t>
            </w:r>
            <w:proofErr w:type="spellEnd"/>
            <w:r>
              <w:t xml:space="preserve"> if </w:t>
            </w:r>
            <w:proofErr w:type="spellStart"/>
            <w:r w:rsidRPr="00EF6070">
              <w:t>g</w:t>
            </w:r>
            <w:r>
              <w:t>eneral_information_about_forms</w:t>
            </w:r>
            <w:proofErr w:type="spellEnd"/>
            <w:r>
              <w:t xml:space="preserve"> </w:t>
            </w:r>
            <w:r w:rsidRPr="006C65ED">
              <w:t>%}</w:t>
            </w:r>
          </w:p>
        </w:tc>
        <w:tc>
          <w:tcPr>
            <w:tcW w:w="7612" w:type="dxa"/>
          </w:tcPr>
          <w:p w:rsidR="00F162CD" w:rsidRPr="00310640" w:rsidRDefault="00F162CD" w:rsidP="001D25D8"/>
        </w:tc>
      </w:tr>
      <w:tr w:rsidR="00F162CD" w:rsidTr="00131D83">
        <w:tc>
          <w:tcPr>
            <w:tcW w:w="2628" w:type="dxa"/>
          </w:tcPr>
          <w:p w:rsidR="00F162CD" w:rsidRPr="006C65ED" w:rsidRDefault="007E6108" w:rsidP="00EF6070">
            <w:pPr>
              <w:pStyle w:val="Heading2"/>
              <w:outlineLvl w:val="1"/>
            </w:pPr>
            <w:r>
              <w:t xml:space="preserve">Step </w:t>
            </w:r>
            <w:fldSimple w:instr=" SEQ stepList \* MERGEFORMAT ">
              <w:r w:rsidR="00B2181F">
                <w:rPr>
                  <w:noProof/>
                </w:rPr>
                <w:t>8</w:t>
              </w:r>
            </w:fldSimple>
            <w:r>
              <w:t xml:space="preserve">: </w:t>
            </w:r>
            <w:r w:rsidR="00F162CD" w:rsidRPr="00EF6070">
              <w:t>Fill out a Proposed Child Support Order [Order TF]</w:t>
            </w:r>
            <w:r w:rsidR="00F162CD" w:rsidRPr="006C65ED">
              <w:t xml:space="preserve"> </w:t>
            </w:r>
          </w:p>
        </w:tc>
        <w:tc>
          <w:tcPr>
            <w:tcW w:w="7612" w:type="dxa"/>
          </w:tcPr>
          <w:p w:rsidR="00F162CD" w:rsidRDefault="00F162CD" w:rsidP="00EF6070">
            <w:pPr>
              <w:pStyle w:val="BodyText"/>
            </w:pPr>
            <w:r>
              <w:t>Use the proposed order to show the judge and the other parent the new order you need the judge to make.</w:t>
            </w:r>
          </w:p>
          <w:p w:rsidR="00F162CD" w:rsidRDefault="00F162CD" w:rsidP="00EF6070">
            <w:pPr>
              <w:pStyle w:val="BodyText"/>
            </w:pPr>
            <w:r>
              <w:t>The motion asks for the order.</w:t>
            </w:r>
          </w:p>
          <w:p w:rsidR="00F162CD" w:rsidRPr="00310640" w:rsidRDefault="00F162CD" w:rsidP="00EF6070">
            <w:r>
              <w:t>The proposed order shows the court and the other parent the order you need.</w:t>
            </w:r>
          </w:p>
        </w:tc>
      </w:tr>
      <w:tr w:rsidR="00F162CD" w:rsidTr="00131D83">
        <w:tc>
          <w:tcPr>
            <w:tcW w:w="2628" w:type="dxa"/>
          </w:tcPr>
          <w:p w:rsidR="00F162CD" w:rsidRPr="007D262F" w:rsidRDefault="00F162CD" w:rsidP="0052393E">
            <w:pPr>
              <w:pStyle w:val="BodyText"/>
            </w:pPr>
            <w:r w:rsidRPr="006C65ED">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7D262F" w:rsidRDefault="00F162CD" w:rsidP="00A3182E">
            <w:pPr>
              <w:pStyle w:val="BodyText"/>
            </w:pPr>
            <w:r w:rsidRPr="007D262F">
              <w:t>{%</w:t>
            </w:r>
            <w:proofErr w:type="spellStart"/>
            <w:r>
              <w:t>tr</w:t>
            </w:r>
            <w:proofErr w:type="spellEnd"/>
            <w:r w:rsidRPr="007D262F">
              <w:t xml:space="preserve"> if paternity</w:t>
            </w:r>
            <w:r w:rsidR="00A3182E" w:rsidRPr="007D262F">
              <w:t xml:space="preserve"> </w:t>
            </w:r>
            <w:r w:rsidRPr="007D262F">
              <w:t>%}</w:t>
            </w:r>
          </w:p>
        </w:tc>
        <w:tc>
          <w:tcPr>
            <w:tcW w:w="7612" w:type="dxa"/>
          </w:tcPr>
          <w:p w:rsidR="00F162CD" w:rsidRPr="00310640" w:rsidRDefault="00F162CD" w:rsidP="001D25D8"/>
        </w:tc>
      </w:tr>
      <w:tr w:rsidR="00F162CD" w:rsidTr="00131D83">
        <w:tc>
          <w:tcPr>
            <w:tcW w:w="2628" w:type="dxa"/>
          </w:tcPr>
          <w:p w:rsidR="00F162CD" w:rsidRPr="00F65ED1" w:rsidRDefault="007E6108" w:rsidP="005A620E">
            <w:pPr>
              <w:pStyle w:val="Heading2"/>
              <w:outlineLvl w:val="1"/>
            </w:pPr>
            <w:r>
              <w:t xml:space="preserve">Step </w:t>
            </w:r>
            <w:fldSimple w:instr=" SEQ stepList \* MERGEFORMAT ">
              <w:r w:rsidR="00B2181F">
                <w:rPr>
                  <w:noProof/>
                </w:rPr>
                <w:t>9</w:t>
              </w:r>
            </w:fldSimple>
            <w:r>
              <w:t xml:space="preserve">: </w:t>
            </w:r>
            <w:r w:rsidR="00F162CD" w:rsidRPr="007D262F">
              <w:t>Find out who count</w:t>
            </w:r>
            <w:r w:rsidR="00F162CD">
              <w:t>s as your child's legal parents</w:t>
            </w:r>
          </w:p>
          <w:p w:rsidR="00F162CD" w:rsidRPr="00F65ED1" w:rsidRDefault="00F162CD" w:rsidP="0052393E">
            <w:pPr>
              <w:pStyle w:val="BodyText"/>
            </w:pPr>
          </w:p>
        </w:tc>
        <w:tc>
          <w:tcPr>
            <w:tcW w:w="7612" w:type="dxa"/>
          </w:tcPr>
          <w:p w:rsidR="00F162CD" w:rsidRDefault="00F162CD" w:rsidP="007D262F">
            <w:pPr>
              <w:pStyle w:val="BodyText"/>
            </w:pPr>
            <w:r>
              <w:t xml:space="preserve">Paternity refers to a child’s </w:t>
            </w:r>
            <w:r w:rsidRPr="007D262F">
              <w:rPr>
                <w:b/>
              </w:rPr>
              <w:t>legal</w:t>
            </w:r>
            <w:r>
              <w:t xml:space="preserve"> father.  Only a child’s legal father has the rights and responsibilities of a father.</w:t>
            </w:r>
          </w:p>
          <w:p w:rsidR="00F162CD" w:rsidRDefault="00F162CD" w:rsidP="007D262F">
            <w:pPr>
              <w:pStyle w:val="BodyText"/>
            </w:pPr>
            <w:r>
              <w:t xml:space="preserve">If you and the other parent disagree, you may have to prove the identity of your child’s biological father.  </w:t>
            </w:r>
          </w:p>
          <w:p w:rsidR="00F162CD" w:rsidRPr="00B95E54" w:rsidRDefault="00F162CD" w:rsidP="00B95E54">
            <w:pPr>
              <w:pStyle w:val="ListParagraph"/>
            </w:pPr>
            <w:r>
              <w:t xml:space="preserve">Proving the </w:t>
            </w:r>
            <w:r w:rsidRPr="00B95E54">
              <w:t xml:space="preserve">biological father of a child is called “establishing paternity.”  </w:t>
            </w:r>
          </w:p>
          <w:p w:rsidR="00F162CD" w:rsidRDefault="00F162CD" w:rsidP="00B95E54">
            <w:pPr>
              <w:pStyle w:val="ListParagraph"/>
            </w:pPr>
            <w:r w:rsidRPr="00B95E54">
              <w:t>Proving someone is not the biological father is called “disestablishing</w:t>
            </w:r>
            <w:r>
              <w:t xml:space="preserve"> paternity.”</w:t>
            </w:r>
          </w:p>
          <w:p w:rsidR="00F162CD" w:rsidRPr="00B95E54" w:rsidRDefault="00F162CD" w:rsidP="00B95E54">
            <w:pPr>
              <w:ind w:left="-28"/>
            </w:pPr>
            <w:r w:rsidRPr="00B95E54">
              <w:t>The benefits your child gets from knowing who their legal father is are:</w:t>
            </w:r>
          </w:p>
          <w:p w:rsidR="00F162CD" w:rsidRPr="00B95E54" w:rsidRDefault="00F162CD" w:rsidP="00B95E54">
            <w:pPr>
              <w:pStyle w:val="ListParagraph"/>
            </w:pPr>
            <w:r w:rsidRPr="00B95E54">
              <w:t xml:space="preserve">child support, </w:t>
            </w:r>
          </w:p>
          <w:p w:rsidR="00F162CD" w:rsidRPr="00B95E54" w:rsidRDefault="00F162CD" w:rsidP="00B95E54">
            <w:pPr>
              <w:pStyle w:val="ListParagraph"/>
            </w:pPr>
            <w:proofErr w:type="gramStart"/>
            <w:r w:rsidRPr="00B95E54">
              <w:t>an</w:t>
            </w:r>
            <w:proofErr w:type="gramEnd"/>
            <w:r w:rsidRPr="00B95E54">
              <w:t xml:space="preserve"> inheritance It can be very hard to prove your child’s biological father if the father is dead., </w:t>
            </w:r>
          </w:p>
          <w:p w:rsidR="00F162CD" w:rsidRPr="00B95E54" w:rsidRDefault="00F162CD" w:rsidP="00B95E54">
            <w:pPr>
              <w:pStyle w:val="ListParagraph"/>
            </w:pPr>
            <w:r w:rsidRPr="00B95E54">
              <w:t xml:space="preserve">being included on their father’s health insurance, </w:t>
            </w:r>
          </w:p>
          <w:p w:rsidR="00F162CD" w:rsidRPr="00B95E54" w:rsidRDefault="00F162CD" w:rsidP="00B95E54">
            <w:pPr>
              <w:pStyle w:val="ListParagraph"/>
            </w:pPr>
            <w:r w:rsidRPr="00B95E54">
              <w:lastRenderedPageBreak/>
              <w:t xml:space="preserve">knowing their father’s medical history, </w:t>
            </w:r>
          </w:p>
          <w:p w:rsidR="00F162CD" w:rsidRPr="00B95E54" w:rsidRDefault="00F162CD" w:rsidP="00B95E54">
            <w:pPr>
              <w:pStyle w:val="ListParagraph"/>
            </w:pPr>
            <w:r w:rsidRPr="00B95E54">
              <w:t>benefits from programs like Social Security and Veterans’ Benefits, and</w:t>
            </w:r>
          </w:p>
          <w:p w:rsidR="00F162CD" w:rsidRDefault="00F162CD" w:rsidP="00B95E54">
            <w:pPr>
              <w:pStyle w:val="ListParagraph"/>
            </w:pPr>
            <w:proofErr w:type="gramStart"/>
            <w:r w:rsidRPr="00B95E54">
              <w:t>a</w:t>
            </w:r>
            <w:proofErr w:type="gramEnd"/>
            <w:r w:rsidRPr="00B95E54">
              <w:t xml:space="preserve"> relationship</w:t>
            </w:r>
            <w:r>
              <w:t xml:space="preserve"> with their father.</w:t>
            </w:r>
          </w:p>
          <w:p w:rsidR="00F162CD" w:rsidRDefault="00F162CD" w:rsidP="005A620E">
            <w:pPr>
              <w:pStyle w:val="BodyText"/>
            </w:pPr>
            <w:r>
              <w:t>When a married couple has a child:</w:t>
            </w:r>
          </w:p>
          <w:p w:rsidR="00F162CD" w:rsidRDefault="00F162CD" w:rsidP="00B95E54">
            <w:pPr>
              <w:pStyle w:val="ListParagraph"/>
            </w:pPr>
            <w:r>
              <w:t xml:space="preserve">The husband is the child’s </w:t>
            </w:r>
            <w:r w:rsidRPr="00B95E54">
              <w:t>legal</w:t>
            </w:r>
            <w:r>
              <w:t xml:space="preserve"> father, even if he is not the </w:t>
            </w:r>
            <w:r w:rsidRPr="00B95E54">
              <w:t>biological</w:t>
            </w:r>
            <w:r>
              <w:t xml:space="preserve"> father.</w:t>
            </w:r>
          </w:p>
          <w:p w:rsidR="00F162CD" w:rsidRDefault="00F162CD" w:rsidP="00B95E54">
            <w:pPr>
              <w:pStyle w:val="ListParagraph"/>
            </w:pPr>
            <w:r>
              <w:t>If the husband is not the biological father, you need to disestablish his paternity and establish the biological father’s paternity.</w:t>
            </w:r>
          </w:p>
          <w:p w:rsidR="00F162CD" w:rsidRDefault="00F162CD" w:rsidP="007D262F">
            <w:pPr>
              <w:pStyle w:val="BodyText"/>
            </w:pPr>
            <w:r>
              <w:t>Ways to establish paternity:</w:t>
            </w:r>
          </w:p>
          <w:p w:rsidR="00F162CD" w:rsidRDefault="00F162CD" w:rsidP="00B01259">
            <w:pPr>
              <w:pStyle w:val="ListParagraph"/>
            </w:pPr>
            <w:r>
              <w:t>If your child’s mother and biological father are married to each other when your child is born, you are both legal parents. You do not need to anything</w:t>
            </w:r>
            <w:proofErr w:type="gramStart"/>
            <w:r>
              <w:t>..</w:t>
            </w:r>
            <w:proofErr w:type="gramEnd"/>
            <w:r>
              <w:t xml:space="preserve"> </w:t>
            </w:r>
            <w:proofErr w:type="spellStart"/>
            <w:r>
              <w:t>asl</w:t>
            </w:r>
            <w:proofErr w:type="spellEnd"/>
            <w:r>
              <w:t xml:space="preserve"> long as you do not split up and … </w:t>
            </w:r>
          </w:p>
          <w:p w:rsidR="00F162CD" w:rsidRDefault="00F162CD" w:rsidP="00B01259">
            <w:pPr>
              <w:pStyle w:val="ListParagraph"/>
            </w:pPr>
            <w:r>
              <w:t xml:space="preserve">If parents are not married to each other when their child is born, usually both parents sign the Health Analytics &amp; Vital Records </w:t>
            </w:r>
            <w:hyperlink r:id="rId26" w:anchor="aff-pat" w:history="1">
              <w:r w:rsidRPr="005A620E">
                <w:rPr>
                  <w:rStyle w:val="Hyperlink"/>
                </w:rPr>
                <w:t>Affidavit of Paternity</w:t>
              </w:r>
            </w:hyperlink>
            <w:r>
              <w:t xml:space="preserve">, VS-06-5376 form at the hospital This affidavit is a declaration that says both parents agree that they are parents to their child. You can only get the form at the hospital or from </w:t>
            </w:r>
            <w:hyperlink r:id="rId27" w:history="1">
              <w:r w:rsidRPr="005A620E">
                <w:rPr>
                  <w:rStyle w:val="Hyperlink"/>
                </w:rPr>
                <w:t>Health Analytics &amp; Vital Records</w:t>
              </w:r>
            </w:hyperlink>
            <w:r>
              <w:t xml:space="preserve"> or your local court. After you complete the form, give it to Health Analytics &amp; Vital Records. Do not try to file it at court.</w:t>
            </w:r>
          </w:p>
          <w:p w:rsidR="00F162CD" w:rsidRDefault="00F162CD" w:rsidP="00B01259">
            <w:pPr>
              <w:pStyle w:val="ListParagraph"/>
            </w:pPr>
            <w:r>
              <w:t xml:space="preserve">Start a case with Child Support Services Division (CSSD) and ask them to do a DNA test to determine your child’s biological father. </w:t>
            </w:r>
          </w:p>
          <w:p w:rsidR="00F162CD" w:rsidRDefault="00F162CD" w:rsidP="00B01259">
            <w:pPr>
              <w:pStyle w:val="ListParagraph"/>
            </w:pPr>
            <w:r>
              <w:t>Start a court case to establish paternity.</w:t>
            </w:r>
          </w:p>
          <w:p w:rsidR="00F162CD" w:rsidRDefault="00F162CD" w:rsidP="005A620E">
            <w:pPr>
              <w:pStyle w:val="Heading3"/>
              <w:outlineLvl w:val="2"/>
            </w:pPr>
            <w:r>
              <w:t>Start a Case with CSSD</w:t>
            </w:r>
          </w:p>
          <w:p w:rsidR="00F162CD" w:rsidRDefault="00F162CD" w:rsidP="00B01259">
            <w:pPr>
              <w:pStyle w:val="ListParagraph"/>
            </w:pPr>
            <w:r>
              <w:t xml:space="preserve">If you apply for CSSD services, you can ask CSSD for help to establish </w:t>
            </w:r>
            <w:proofErr w:type="gramStart"/>
            <w:r>
              <w:t>paternity .</w:t>
            </w:r>
            <w:proofErr w:type="gramEnd"/>
            <w:r>
              <w:t xml:space="preserve"> </w:t>
            </w:r>
          </w:p>
          <w:p w:rsidR="00F162CD" w:rsidRDefault="00F162CD" w:rsidP="00B01259">
            <w:pPr>
              <w:pStyle w:val="ListParagraph"/>
            </w:pPr>
            <w:r>
              <w:t xml:space="preserve">CSSD can order </w:t>
            </w:r>
            <w:hyperlink r:id="rId28" w:anchor="dna" w:history="1">
              <w:r w:rsidRPr="005A620E">
                <w:rPr>
                  <w:rStyle w:val="Hyperlink"/>
                </w:rPr>
                <w:t>DNA testing</w:t>
              </w:r>
            </w:hyperlink>
            <w:r>
              <w:t xml:space="preserve"> to discover if the person you think is your child’s bio father actually is. If he is the father, CSSD can establish paternity.  </w:t>
            </w:r>
          </w:p>
          <w:p w:rsidR="00F162CD" w:rsidRDefault="00F162CD" w:rsidP="00B01259">
            <w:pPr>
              <w:pStyle w:val="ListParagraph"/>
            </w:pPr>
            <w:r>
              <w:t xml:space="preserve">If CSSD establishes paternity, they will order child support.  Either parent can open a custody case and ask the court for a Parenting Plan so both parents can spend time with their child.  </w:t>
            </w:r>
          </w:p>
          <w:p w:rsidR="00F162CD" w:rsidRDefault="00F162CD" w:rsidP="005A620E">
            <w:pPr>
              <w:pStyle w:val="Heading3"/>
              <w:outlineLvl w:val="2"/>
            </w:pPr>
            <w:r>
              <w:t xml:space="preserve">Start a court case to establish </w:t>
            </w:r>
            <w:r w:rsidRPr="005A620E">
              <w:rPr>
                <w:b/>
              </w:rPr>
              <w:t>or</w:t>
            </w:r>
            <w:r>
              <w:t xml:space="preserve"> disestablish paternity</w:t>
            </w:r>
          </w:p>
          <w:p w:rsidR="00F162CD" w:rsidRDefault="00F162CD" w:rsidP="00B01259">
            <w:pPr>
              <w:pStyle w:val="ListParagraph"/>
            </w:pPr>
            <w:r>
              <w:t xml:space="preserve">If you are </w:t>
            </w:r>
            <w:r w:rsidRPr="005A620E">
              <w:rPr>
                <w:b/>
              </w:rPr>
              <w:t>not married</w:t>
            </w:r>
            <w:r>
              <w:t xml:space="preserve"> to the other biological parent when the child is born, you can start a paternity case and ask the judge to </w:t>
            </w:r>
            <w:r>
              <w:lastRenderedPageBreak/>
              <w:t xml:space="preserve">find that your child’s biological father is their legal father. If the judge establishes x, they can order child </w:t>
            </w:r>
            <w:proofErr w:type="gramStart"/>
            <w:r>
              <w:t>support .</w:t>
            </w:r>
            <w:proofErr w:type="gramEnd"/>
            <w:r>
              <w:t xml:space="preserve">  You can ask the court to open a custody case at the same time and make decisions about a Parenting Plan. </w:t>
            </w:r>
          </w:p>
          <w:p w:rsidR="00F162CD" w:rsidRDefault="00F162CD" w:rsidP="00B01259">
            <w:pPr>
              <w:pStyle w:val="ListParagraph"/>
            </w:pPr>
            <w:r>
              <w:t xml:space="preserve">If you </w:t>
            </w:r>
            <w:r w:rsidRPr="005A620E">
              <w:rPr>
                <w:b/>
              </w:rPr>
              <w:t>are married</w:t>
            </w:r>
            <w:r>
              <w:t xml:space="preserve"> when a child is born, and the husband is not the biological father, you can start a divorce case and ask the judge to disestablish paternity as part of the divorce case.  </w:t>
            </w:r>
          </w:p>
          <w:p w:rsidR="00F162CD" w:rsidRDefault="00F162CD" w:rsidP="00852D3F">
            <w:pPr>
              <w:pStyle w:val="Heading3"/>
              <w:outlineLvl w:val="2"/>
            </w:pPr>
            <w:r>
              <w:t>Start a court case to disestablish the legal father’s paternity and establish another man as biological father</w:t>
            </w:r>
          </w:p>
          <w:p w:rsidR="00F162CD" w:rsidRDefault="00F162CD" w:rsidP="00B01259">
            <w:pPr>
              <w:pStyle w:val="ListParagraph"/>
            </w:pPr>
            <w:r>
              <w:t xml:space="preserve">This is a complicated situation. Try to talk to a lawyer. </w:t>
            </w:r>
            <w:hyperlink r:id="rId29" w:history="1">
              <w:r w:rsidRPr="00852D3F">
                <w:rPr>
                  <w:rStyle w:val="Hyperlink"/>
                </w:rPr>
                <w:t>How do I find a lawyer</w:t>
              </w:r>
            </w:hyperlink>
          </w:p>
          <w:p w:rsidR="00F162CD" w:rsidRDefault="00F162CD" w:rsidP="00B01259">
            <w:pPr>
              <w:pStyle w:val="ListParagraph"/>
            </w:pPr>
            <w:r>
              <w:t xml:space="preserve">If you are </w:t>
            </w:r>
            <w:r w:rsidRPr="00852D3F">
              <w:rPr>
                <w:b/>
              </w:rPr>
              <w:t>not married</w:t>
            </w:r>
            <w:r>
              <w:t xml:space="preserve"> and you want to disestablish one man’s paternity and establish another man’s paternity, you can open a paternity case with 3 people in the case:</w:t>
            </w:r>
          </w:p>
          <w:p w:rsidR="00F162CD" w:rsidRDefault="00F162CD" w:rsidP="0050408A">
            <w:pPr>
              <w:pStyle w:val="Listnumberedunderbullet"/>
            </w:pPr>
            <w:r>
              <w:t xml:space="preserve">– mother, </w:t>
            </w:r>
          </w:p>
          <w:p w:rsidR="00F162CD" w:rsidRDefault="00F162CD" w:rsidP="0095605C">
            <w:pPr>
              <w:pStyle w:val="Listnumbered"/>
              <w:numPr>
                <w:ilvl w:val="4"/>
                <w:numId w:val="7"/>
              </w:numPr>
              <w:ind w:left="704"/>
            </w:pPr>
            <w:r>
              <w:t xml:space="preserve">the man already established as biological father who may not be the biological father, and </w:t>
            </w:r>
          </w:p>
          <w:p w:rsidR="00F162CD" w:rsidRDefault="00F162CD" w:rsidP="0095605C">
            <w:pPr>
              <w:pStyle w:val="BodyText"/>
              <w:numPr>
                <w:ilvl w:val="4"/>
                <w:numId w:val="7"/>
              </w:numPr>
              <w:ind w:left="704"/>
            </w:pPr>
            <w:proofErr w:type="gramStart"/>
            <w:r>
              <w:t>the</w:t>
            </w:r>
            <w:proofErr w:type="gramEnd"/>
            <w:r>
              <w:t xml:space="preserve"> man you think is the biological father.  </w:t>
            </w:r>
          </w:p>
          <w:p w:rsidR="00F162CD" w:rsidRDefault="00F162CD" w:rsidP="0050408A">
            <w:pPr>
              <w:pStyle w:val="BodyText"/>
              <w:ind w:left="376"/>
            </w:pPr>
            <w:r>
              <w:t>After the judge establishes paternity, you can open a custody case with just yourself and the biological father to ask for Child Support and a Parenting Plan.</w:t>
            </w:r>
          </w:p>
          <w:p w:rsidR="00F162CD" w:rsidRDefault="00F162CD" w:rsidP="00B01259">
            <w:pPr>
              <w:pStyle w:val="ListParagraph"/>
            </w:pPr>
            <w:r>
              <w:t xml:space="preserve">If you are married and the husband is not the biological father, you can ask the judge to disestablish the husband’s paternity and establish another man’s paternity. </w:t>
            </w:r>
            <w:proofErr w:type="gramStart"/>
            <w:r>
              <w:t>as</w:t>
            </w:r>
            <w:proofErr w:type="gramEnd"/>
            <w:r>
              <w:t xml:space="preserve"> part of a divorce case.  This is complicated try to talk to a lawyer (Family </w:t>
            </w:r>
            <w:proofErr w:type="spellStart"/>
            <w:r>
              <w:t>self help</w:t>
            </w:r>
            <w:proofErr w:type="spellEnd"/>
            <w:r>
              <w:t xml:space="preserve"> center?)</w:t>
            </w:r>
          </w:p>
          <w:p w:rsidR="00F162CD" w:rsidRDefault="00F162CD" w:rsidP="005A620E">
            <w:pPr>
              <w:pStyle w:val="BodyText"/>
            </w:pPr>
            <w:r>
              <w:t xml:space="preserve">For more information about Paternity see the Court's </w:t>
            </w:r>
            <w:hyperlink r:id="rId30" w:history="1">
              <w:r w:rsidRPr="00A841DF">
                <w:rPr>
                  <w:rStyle w:val="Hyperlink"/>
                </w:rPr>
                <w:t>Paternity</w:t>
              </w:r>
            </w:hyperlink>
            <w:r>
              <w:t xml:space="preserve"> webpage.</w:t>
            </w:r>
          </w:p>
          <w:p w:rsidR="00F162CD" w:rsidRDefault="00F162CD" w:rsidP="005A620E">
            <w:pPr>
              <w:pStyle w:val="BodyText"/>
            </w:pPr>
            <w:r>
              <w:t xml:space="preserve">When a child is born, the mother who gave birth to the child is usually the child’s legal mother.  </w:t>
            </w:r>
          </w:p>
          <w:p w:rsidR="00F162CD" w:rsidRPr="00310640" w:rsidRDefault="00F162CD" w:rsidP="005A620E">
            <w:pPr>
              <w:pStyle w:val="BodyText"/>
            </w:pPr>
            <w:r>
              <w:t>Info about same sex, transgender, in vitro birth and surrogate parents added here – see a lawyer.</w:t>
            </w:r>
          </w:p>
        </w:tc>
      </w:tr>
      <w:tr w:rsidR="00F162CD" w:rsidTr="00131D83">
        <w:tc>
          <w:tcPr>
            <w:tcW w:w="2628" w:type="dxa"/>
          </w:tcPr>
          <w:p w:rsidR="00F162CD" w:rsidRDefault="00F162CD" w:rsidP="001D25D8">
            <w:pPr>
              <w:pStyle w:val="BodyText"/>
            </w:pPr>
            <w:r w:rsidRPr="006C65ED">
              <w:lastRenderedPageBreak/>
              <w:t>{%</w:t>
            </w:r>
            <w:proofErr w:type="spellStart"/>
            <w:r w:rsidRPr="006C65ED">
              <w:t>tr</w:t>
            </w:r>
            <w:proofErr w:type="spellEnd"/>
            <w:r w:rsidRPr="006C65ED">
              <w:t xml:space="preserve"> </w:t>
            </w:r>
            <w:proofErr w:type="spellStart"/>
            <w:r w:rsidRPr="006C65ED">
              <w:t>endif</w:t>
            </w:r>
            <w:proofErr w:type="spellEnd"/>
            <w:r w:rsidRPr="006C65ED">
              <w:t xml:space="preserve"> %}</w:t>
            </w:r>
          </w:p>
        </w:tc>
        <w:tc>
          <w:tcPr>
            <w:tcW w:w="7612" w:type="dxa"/>
          </w:tcPr>
          <w:p w:rsidR="00F162CD" w:rsidRPr="00310640" w:rsidRDefault="00F162CD" w:rsidP="001D25D8"/>
        </w:tc>
      </w:tr>
      <w:tr w:rsidR="00F162CD" w:rsidTr="00131D83">
        <w:tc>
          <w:tcPr>
            <w:tcW w:w="2628" w:type="dxa"/>
          </w:tcPr>
          <w:p w:rsidR="00F162CD" w:rsidRPr="007D262F" w:rsidRDefault="00F162CD" w:rsidP="00A841DF">
            <w:pPr>
              <w:pStyle w:val="BodyText"/>
            </w:pPr>
          </w:p>
        </w:tc>
        <w:tc>
          <w:tcPr>
            <w:tcW w:w="7612" w:type="dxa"/>
          </w:tcPr>
          <w:p w:rsidR="00F162CD" w:rsidRPr="00310640" w:rsidRDefault="00F162CD" w:rsidP="001D25D8"/>
        </w:tc>
      </w:tr>
      <w:tr w:rsidR="00F162CD" w:rsidTr="00131D83">
        <w:tc>
          <w:tcPr>
            <w:tcW w:w="2628" w:type="dxa"/>
          </w:tcPr>
          <w:p w:rsidR="00F162CD" w:rsidRDefault="00F162CD" w:rsidP="00A841DF">
            <w:pPr>
              <w:pStyle w:val="Heading2"/>
              <w:outlineLvl w:val="1"/>
            </w:pPr>
          </w:p>
        </w:tc>
        <w:tc>
          <w:tcPr>
            <w:tcW w:w="7612" w:type="dxa"/>
          </w:tcPr>
          <w:p w:rsidR="00F162CD" w:rsidRDefault="00F162CD" w:rsidP="00A841DF">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if modify</w:t>
            </w:r>
            <w:r w:rsidRPr="00A841DF">
              <w:rPr>
                <w:rFonts w:ascii="Tahoma" w:eastAsia="Times New Roman" w:hAnsi="Tahoma" w:cs="Tahoma"/>
                <w:sz w:val="24"/>
                <w:szCs w:val="24"/>
              </w:rPr>
              <w:t xml:space="preserve"> %}</w:t>
            </w:r>
          </w:p>
          <w:p w:rsidR="00F162CD" w:rsidRDefault="00F162CD" w:rsidP="00A841DF">
            <w:pPr>
              <w:pStyle w:val="BodyText"/>
            </w:pPr>
            <w:r w:rsidRPr="00A841DF">
              <w:t xml:space="preserve">If you already have a child support order, and you want to change it, </w:t>
            </w:r>
            <w:del w:id="1" w:author="Caroline Robinson" w:date="2022-11-10T10:10:00Z">
              <w:r w:rsidRPr="00A841DF" w:rsidDel="00A841DF">
                <w:delText>go [modify interview]</w:delText>
              </w:r>
            </w:del>
            <w:ins w:id="2" w:author="Caroline Robinson" w:date="2022-11-10T10:10:00Z">
              <w:r>
                <w:t>see our Guided Assistant, Changing your Child Support Order.</w:t>
              </w:r>
            </w:ins>
          </w:p>
          <w:p w:rsidR="00F162CD" w:rsidRPr="00A841DF" w:rsidRDefault="00F162CD" w:rsidP="00A841DF">
            <w:pPr>
              <w:pStyle w:val="BodyText"/>
            </w:pPr>
            <w:r w:rsidRPr="006C65ED">
              <w:lastRenderedPageBreak/>
              <w:t>{%</w:t>
            </w:r>
            <w:r>
              <w:t>p</w:t>
            </w:r>
            <w:r w:rsidRPr="006C65ED">
              <w:t xml:space="preserve"> </w:t>
            </w:r>
            <w:proofErr w:type="spellStart"/>
            <w:r w:rsidRPr="006C65ED">
              <w:t>endif</w:t>
            </w:r>
            <w:proofErr w:type="spellEnd"/>
            <w:r w:rsidRPr="006C65ED">
              <w:t xml:space="preserve"> %}</w:t>
            </w:r>
          </w:p>
          <w:p w:rsidR="00F162CD" w:rsidRPr="006231F1" w:rsidRDefault="00F162CD" w:rsidP="0052393E">
            <w:pPr>
              <w:pStyle w:val="BodyText"/>
            </w:pPr>
          </w:p>
        </w:tc>
      </w:tr>
      <w:tr w:rsidR="00F162CD" w:rsidTr="00131D83">
        <w:tc>
          <w:tcPr>
            <w:tcW w:w="2628" w:type="dxa"/>
          </w:tcPr>
          <w:p w:rsidR="00F162CD" w:rsidRDefault="00F162CD" w:rsidP="005A620E">
            <w:pPr>
              <w:pStyle w:val="BodyText"/>
            </w:pPr>
          </w:p>
        </w:tc>
        <w:tc>
          <w:tcPr>
            <w:tcW w:w="7612" w:type="dxa"/>
          </w:tcPr>
          <w:p w:rsidR="00F162CD" w:rsidRDefault="00F162CD" w:rsidP="001D25D8">
            <w:pPr>
              <w:spacing w:after="160" w:line="259" w:lineRule="auto"/>
              <w:rPr>
                <w:rFonts w:ascii="Tahoma" w:eastAsia="Times New Roman" w:hAnsi="Tahoma" w:cs="Tahoma"/>
                <w:sz w:val="24"/>
                <w:szCs w:val="24"/>
              </w:rPr>
            </w:pPr>
            <w:r w:rsidRPr="00A841DF">
              <w:rPr>
                <w:rFonts w:ascii="Tahoma" w:eastAsia="Times New Roman" w:hAnsi="Tahoma" w:cs="Tahoma"/>
                <w:sz w:val="24"/>
                <w:szCs w:val="24"/>
              </w:rPr>
              <w:t xml:space="preserve">{%p </w:t>
            </w:r>
            <w:r>
              <w:rPr>
                <w:rFonts w:ascii="Tahoma" w:eastAsia="Times New Roman" w:hAnsi="Tahoma" w:cs="Tahoma"/>
                <w:sz w:val="24"/>
                <w:szCs w:val="24"/>
              </w:rPr>
              <w:t xml:space="preserve">if </w:t>
            </w:r>
            <w:proofErr w:type="spellStart"/>
            <w:r>
              <w:rPr>
                <w:rFonts w:ascii="Tahoma" w:eastAsia="Times New Roman" w:hAnsi="Tahoma" w:cs="Tahoma"/>
                <w:sz w:val="24"/>
                <w:szCs w:val="24"/>
              </w:rPr>
              <w:t>do_not_know</w:t>
            </w:r>
            <w:proofErr w:type="spellEnd"/>
            <w:r w:rsidRPr="00A841DF">
              <w:rPr>
                <w:rFonts w:ascii="Tahoma" w:eastAsia="Times New Roman" w:hAnsi="Tahoma" w:cs="Tahoma"/>
                <w:sz w:val="24"/>
                <w:szCs w:val="24"/>
              </w:rPr>
              <w:t xml:space="preserve"> %}</w:t>
            </w:r>
          </w:p>
          <w:p w:rsidR="00F162CD" w:rsidRDefault="00F162CD" w:rsidP="00A841DF">
            <w:pPr>
              <w:pStyle w:val="BodyText"/>
            </w:pPr>
            <w:r>
              <w:t xml:space="preserve">If you do not know if you have an open divorce, dissolution, or custody case, look for your name in </w:t>
            </w:r>
            <w:hyperlink r:id="rId31" w:history="1">
              <w:proofErr w:type="spellStart"/>
              <w:r w:rsidRPr="00A841DF">
                <w:rPr>
                  <w:rStyle w:val="Hyperlink"/>
                </w:rPr>
                <w:t>Courtview</w:t>
              </w:r>
              <w:proofErr w:type="spellEnd"/>
            </w:hyperlink>
            <w:r>
              <w:t xml:space="preserve">, the Alaska Court System’s list of public court cases. </w:t>
            </w:r>
          </w:p>
          <w:p w:rsidR="00F162CD" w:rsidRDefault="00F162CD" w:rsidP="00A841DF">
            <w:pPr>
              <w:pStyle w:val="BodyText"/>
            </w:pPr>
            <w:r>
              <w:t>If you find a case with your name you can see the kind of case it is.</w:t>
            </w:r>
          </w:p>
          <w:p w:rsidR="00F162CD" w:rsidRDefault="00F162CD" w:rsidP="00A841DF">
            <w:pPr>
              <w:pStyle w:val="BodyText"/>
            </w:pPr>
            <w:r>
              <w:t xml:space="preserve">If you need more help call the call the </w:t>
            </w:r>
            <w:hyperlink r:id="rId32" w:history="1">
              <w:r w:rsidRPr="00A841DF">
                <w:rPr>
                  <w:rStyle w:val="Hyperlink"/>
                </w:rPr>
                <w:t>Family Law Self-Help Center</w:t>
              </w:r>
            </w:hyperlink>
            <w:proofErr w:type="gramStart"/>
            <w:r>
              <w:t>:</w:t>
            </w:r>
            <w:proofErr w:type="gramEnd"/>
            <w:r>
              <w:br/>
              <w:t>(907) 264-0851 or</w:t>
            </w:r>
            <w:r>
              <w:br/>
              <w:t>(866) 279-0851 from an Alaska-based phone outside of Anchorage.</w:t>
            </w:r>
            <w:r w:rsidRPr="006C65ED">
              <w:t xml:space="preserve"> </w:t>
            </w:r>
          </w:p>
          <w:p w:rsidR="00F162CD" w:rsidRPr="006231F1" w:rsidRDefault="00F162CD" w:rsidP="00B01259">
            <w:pPr>
              <w:pStyle w:val="BodyText"/>
            </w:pPr>
            <w:r w:rsidRPr="006C65ED">
              <w:t>{%</w:t>
            </w:r>
            <w:r>
              <w:t>p</w:t>
            </w:r>
            <w:r w:rsidRPr="006C65ED">
              <w:t xml:space="preserve"> </w:t>
            </w:r>
            <w:proofErr w:type="spellStart"/>
            <w:r w:rsidRPr="006C65ED">
              <w:t>endif</w:t>
            </w:r>
            <w:proofErr w:type="spellEnd"/>
            <w:r w:rsidRPr="006C65ED">
              <w:t xml:space="preserve"> %}</w:t>
            </w:r>
          </w:p>
        </w:tc>
      </w:tr>
      <w:tr w:rsidR="00F162CD" w:rsidTr="00131D83">
        <w:tc>
          <w:tcPr>
            <w:tcW w:w="2628" w:type="dxa"/>
          </w:tcPr>
          <w:p w:rsidR="00F162CD" w:rsidRDefault="00F162CD" w:rsidP="00A841DF">
            <w:pPr>
              <w:pStyle w:val="BodyText"/>
            </w:pPr>
            <w:r w:rsidRPr="007D262F">
              <w:t>{%</w:t>
            </w:r>
            <w:proofErr w:type="spellStart"/>
            <w:r>
              <w:t>tr</w:t>
            </w:r>
            <w:proofErr w:type="spellEnd"/>
            <w:r w:rsidRPr="007D262F">
              <w:t xml:space="preserve"> if </w:t>
            </w:r>
            <w:proofErr w:type="spellStart"/>
            <w:r w:rsidR="00146218" w:rsidRPr="00146218">
              <w:t>ask_court_or_cssd</w:t>
            </w:r>
            <w:proofErr w:type="spellEnd"/>
            <w:r w:rsidR="00146218">
              <w:t xml:space="preserve"> in('</w:t>
            </w:r>
            <w:proofErr w:type="spellStart"/>
            <w:r w:rsidR="00146218">
              <w:t>cssd</w:t>
            </w:r>
            <w:proofErr w:type="spellEnd"/>
            <w:r w:rsidR="00146218">
              <w:t xml:space="preserve">', 'both') </w:t>
            </w:r>
            <w:r w:rsidRPr="007D262F">
              <w:t>%}</w:t>
            </w:r>
          </w:p>
        </w:tc>
        <w:tc>
          <w:tcPr>
            <w:tcW w:w="7612" w:type="dxa"/>
          </w:tcPr>
          <w:p w:rsidR="00F162CD" w:rsidRPr="006231F1" w:rsidRDefault="00F162CD" w:rsidP="0052393E">
            <w:pPr>
              <w:pStyle w:val="BodyText"/>
            </w:pPr>
          </w:p>
        </w:tc>
      </w:tr>
      <w:tr w:rsidR="00F162CD" w:rsidTr="00131D83">
        <w:tc>
          <w:tcPr>
            <w:tcW w:w="2628" w:type="dxa"/>
          </w:tcPr>
          <w:p w:rsidR="00F162CD" w:rsidRDefault="007E6108" w:rsidP="00B01259">
            <w:pPr>
              <w:pStyle w:val="Heading2"/>
              <w:outlineLvl w:val="1"/>
            </w:pPr>
            <w:r>
              <w:t xml:space="preserve">Step </w:t>
            </w:r>
            <w:fldSimple w:instr=" SEQ stepList \* MERGEFORMAT ">
              <w:r w:rsidR="00B2181F">
                <w:rPr>
                  <w:noProof/>
                </w:rPr>
                <w:t>10</w:t>
              </w:r>
            </w:fldSimple>
            <w:r>
              <w:t xml:space="preserve">: </w:t>
            </w:r>
            <w:r w:rsidR="00F162CD" w:rsidRPr="00B01259">
              <w:t>Learn about the Alaska Child Support Services Division (CSSD)</w:t>
            </w:r>
          </w:p>
        </w:tc>
        <w:tc>
          <w:tcPr>
            <w:tcW w:w="7612" w:type="dxa"/>
          </w:tcPr>
          <w:p w:rsidR="00F162CD" w:rsidRDefault="00F162CD" w:rsidP="00B01259">
            <w:pPr>
              <w:pStyle w:val="BodyText"/>
            </w:pPr>
            <w:r>
              <w:t xml:space="preserve">The Child Support Services Division (CSSD) is the state agency that makes child support orders.  </w:t>
            </w:r>
          </w:p>
          <w:p w:rsidR="00F162CD" w:rsidRDefault="00F162CD" w:rsidP="00B01259">
            <w:pPr>
              <w:pStyle w:val="BodyText"/>
            </w:pPr>
            <w:r>
              <w:t xml:space="preserve">They also help collect and send child support payments to parents.  </w:t>
            </w:r>
          </w:p>
          <w:p w:rsidR="00F162CD" w:rsidRPr="00B01259" w:rsidRDefault="00F162CD" w:rsidP="004C7C49">
            <w:pPr>
              <w:pStyle w:val="ListParagraph"/>
              <w:ind w:left="376"/>
            </w:pPr>
            <w:r w:rsidRPr="00B01259">
              <w:t xml:space="preserve">If you do not already have a court order for child support, CSSD can make a child support order. </w:t>
            </w:r>
          </w:p>
          <w:p w:rsidR="00F162CD" w:rsidRPr="00B01259" w:rsidRDefault="00F162CD" w:rsidP="004C7C49">
            <w:pPr>
              <w:pStyle w:val="ListParagraph"/>
              <w:ind w:left="376"/>
            </w:pPr>
            <w:r w:rsidRPr="00B01259">
              <w:t xml:space="preserve">If your children already get public assistance or they are in state custody, CSSD makes a child support order automatically and opens a case. If they make an order they will also try to collect the child support. </w:t>
            </w:r>
          </w:p>
          <w:p w:rsidR="00F162CD" w:rsidRPr="00B01259" w:rsidRDefault="00F162CD" w:rsidP="004C7C49">
            <w:pPr>
              <w:pStyle w:val="ListParagraph"/>
              <w:ind w:left="376"/>
            </w:pPr>
            <w:r w:rsidRPr="00B01259">
              <w:t xml:space="preserve">If a parent or guardian applies for CSSD services, CSSD can collect child </w:t>
            </w:r>
            <w:proofErr w:type="gramStart"/>
            <w:r w:rsidRPr="00B01259">
              <w:t>support .</w:t>
            </w:r>
            <w:proofErr w:type="gramEnd"/>
            <w:r w:rsidRPr="00B01259">
              <w:t xml:space="preserve">  </w:t>
            </w:r>
          </w:p>
          <w:p w:rsidR="00F162CD" w:rsidRPr="00B01259" w:rsidRDefault="00F162CD" w:rsidP="004C7C49">
            <w:pPr>
              <w:pStyle w:val="ListParagraph"/>
              <w:ind w:left="376"/>
            </w:pPr>
            <w:r w:rsidRPr="00B01259">
              <w:t>Either parent can ask CSSD to look at your child support order again to see if they should raise or lower the amount of child support. You can ask CSSD to review your child support order once a year</w:t>
            </w:r>
            <w:r>
              <w:t>.</w:t>
            </w:r>
          </w:p>
          <w:p w:rsidR="00F162CD" w:rsidRPr="00B01259" w:rsidRDefault="00F162CD" w:rsidP="0095605C">
            <w:pPr>
              <w:pStyle w:val="ListParagraph"/>
              <w:numPr>
                <w:ilvl w:val="1"/>
                <w:numId w:val="3"/>
              </w:numPr>
              <w:ind w:left="556"/>
            </w:pPr>
            <w:r w:rsidRPr="00B01259">
              <w:t xml:space="preserve">If CSSD ordered the child support, and their review shows the order should be changed, CSSD will change it. </w:t>
            </w:r>
          </w:p>
          <w:p w:rsidR="00F162CD" w:rsidRPr="00B01259" w:rsidRDefault="00F162CD" w:rsidP="0095605C">
            <w:pPr>
              <w:pStyle w:val="ListParagraph"/>
              <w:numPr>
                <w:ilvl w:val="1"/>
                <w:numId w:val="3"/>
              </w:numPr>
              <w:ind w:left="556"/>
            </w:pPr>
            <w:r w:rsidRPr="00B01259">
              <w:t>If the co</w:t>
            </w:r>
            <w:r>
              <w:t xml:space="preserve">urt ordered the child support, </w:t>
            </w:r>
            <w:r w:rsidRPr="00B01259">
              <w:t>CSSD will advise clients to ask the court to change the order.</w:t>
            </w:r>
          </w:p>
          <w:p w:rsidR="00F162CD" w:rsidRPr="00B01259" w:rsidRDefault="00F162CD" w:rsidP="004C7C49">
            <w:pPr>
              <w:pStyle w:val="ListParagraph"/>
              <w:ind w:left="376"/>
            </w:pPr>
            <w:r w:rsidRPr="00B01259">
              <w:t>If parents do not agree about the identity of the father, CSSD can order genetic marker (DNA) tests.</w:t>
            </w:r>
          </w:p>
          <w:p w:rsidR="00F162CD" w:rsidRPr="00B01259" w:rsidRDefault="00F162CD" w:rsidP="004C7C49">
            <w:pPr>
              <w:pStyle w:val="ListParagraph"/>
              <w:ind w:left="376"/>
            </w:pPr>
            <w:r w:rsidRPr="00B01259">
              <w:t xml:space="preserve">If you do not know where your child’s other parent is or how to get in touch with them, CSSD can look for them. </w:t>
            </w:r>
            <w:commentRangeStart w:id="3"/>
            <w:r w:rsidRPr="00B01259">
              <w:t xml:space="preserve">CSSD finds missing </w:t>
            </w:r>
            <w:r w:rsidRPr="00B01259">
              <w:lastRenderedPageBreak/>
              <w:t>parents</w:t>
            </w:r>
            <w:commentRangeEnd w:id="3"/>
            <w:r w:rsidRPr="004C7C49">
              <w:commentReference w:id="3"/>
            </w:r>
            <w:r w:rsidRPr="00B01259">
              <w:t>.</w:t>
            </w:r>
          </w:p>
          <w:p w:rsidR="00F162CD" w:rsidRPr="00B01259" w:rsidRDefault="00F162CD" w:rsidP="004C7C49">
            <w:pPr>
              <w:pStyle w:val="ListParagraph"/>
              <w:ind w:left="376"/>
            </w:pPr>
            <w:r w:rsidRPr="00B01259">
              <w:t xml:space="preserve">If the parent who pays child support gets health care coverage through their job or their union, CSSD can make sure the plan covers your child. </w:t>
            </w:r>
          </w:p>
          <w:p w:rsidR="00F162CD" w:rsidRPr="00B01259" w:rsidRDefault="00F162CD" w:rsidP="004C7C49">
            <w:pPr>
              <w:pStyle w:val="ListParagraph"/>
              <w:ind w:left="376"/>
            </w:pPr>
            <w:r w:rsidRPr="00B01259">
              <w:t>When CSSD calculates your child support payment, they use the schedule you already have in place. They do</w:t>
            </w:r>
            <w:r>
              <w:t xml:space="preserve"> not</w:t>
            </w:r>
            <w:r w:rsidRPr="00B01259">
              <w:t xml:space="preserve"> order any kind of Parenting Plan or schedule.  </w:t>
            </w:r>
          </w:p>
          <w:p w:rsidR="00F162CD" w:rsidRDefault="00F162CD" w:rsidP="00B01259">
            <w:pPr>
              <w:pStyle w:val="BodyText"/>
            </w:pPr>
            <w:r>
              <w:t>You can ask Child Support Services Division (CSSD) for a Child Support Order if:</w:t>
            </w:r>
          </w:p>
          <w:p w:rsidR="00F162CD" w:rsidRDefault="00F162CD" w:rsidP="001D25D8">
            <w:pPr>
              <w:pStyle w:val="ListParagraph"/>
              <w:ind w:left="376"/>
            </w:pPr>
            <w:r>
              <w:t xml:space="preserve">You and your child's other parent agree about: </w:t>
            </w:r>
          </w:p>
          <w:p w:rsidR="00F162CD" w:rsidRDefault="00F162CD" w:rsidP="0095605C">
            <w:pPr>
              <w:pStyle w:val="ListParagraph"/>
              <w:numPr>
                <w:ilvl w:val="1"/>
                <w:numId w:val="3"/>
              </w:numPr>
              <w:ind w:left="556"/>
            </w:pPr>
            <w:r>
              <w:t xml:space="preserve">a schedule, </w:t>
            </w:r>
          </w:p>
          <w:p w:rsidR="00F162CD" w:rsidRDefault="00F162CD" w:rsidP="0095605C">
            <w:pPr>
              <w:pStyle w:val="ListParagraph"/>
              <w:numPr>
                <w:ilvl w:val="1"/>
                <w:numId w:val="3"/>
              </w:numPr>
              <w:ind w:left="556"/>
            </w:pPr>
            <w:r>
              <w:t xml:space="preserve">all the decisions you need to make about your child, and </w:t>
            </w:r>
          </w:p>
          <w:p w:rsidR="00F162CD" w:rsidRDefault="00F162CD" w:rsidP="0095605C">
            <w:pPr>
              <w:pStyle w:val="ListParagraph"/>
              <w:numPr>
                <w:ilvl w:val="1"/>
                <w:numId w:val="3"/>
              </w:numPr>
              <w:ind w:left="556"/>
            </w:pPr>
            <w:proofErr w:type="gramStart"/>
            <w:r>
              <w:t>you</w:t>
            </w:r>
            <w:proofErr w:type="gramEnd"/>
            <w:r>
              <w:t xml:space="preserve"> do not want to go to court.</w:t>
            </w:r>
          </w:p>
          <w:p w:rsidR="00F162CD" w:rsidRDefault="00F162CD" w:rsidP="004C7C49">
            <w:pPr>
              <w:pStyle w:val="Heading3"/>
              <w:outlineLvl w:val="2"/>
            </w:pPr>
            <w:r>
              <w:t>Apply for CSSD Services</w:t>
            </w:r>
          </w:p>
          <w:p w:rsidR="00F162CD" w:rsidRDefault="00F162CD" w:rsidP="004C7C49">
            <w:pPr>
              <w:pStyle w:val="ListParagraph"/>
              <w:ind w:left="376"/>
            </w:pPr>
            <w:r>
              <w:t xml:space="preserve">Submit an online application by logging into </w:t>
            </w:r>
            <w:proofErr w:type="spellStart"/>
            <w:r>
              <w:t>myAlaska</w:t>
            </w:r>
            <w:proofErr w:type="spellEnd"/>
            <w:r>
              <w:t xml:space="preserve">.  </w:t>
            </w:r>
          </w:p>
          <w:p w:rsidR="00F162CD" w:rsidRDefault="00F162CD" w:rsidP="0095605C">
            <w:pPr>
              <w:pStyle w:val="ListParagraph"/>
              <w:numPr>
                <w:ilvl w:val="1"/>
                <w:numId w:val="3"/>
              </w:numPr>
              <w:ind w:left="556"/>
            </w:pPr>
            <w:r>
              <w:t xml:space="preserve">Go to </w:t>
            </w:r>
            <w:hyperlink r:id="rId33" w:history="1">
              <w:r w:rsidRPr="004C7C49">
                <w:rPr>
                  <w:rStyle w:val="Hyperlink"/>
                </w:rPr>
                <w:t>CSSD’s home page</w:t>
              </w:r>
            </w:hyperlink>
            <w:r>
              <w:t xml:space="preserve">, and </w:t>
            </w:r>
          </w:p>
          <w:p w:rsidR="00F162CD" w:rsidRDefault="00F162CD" w:rsidP="0095605C">
            <w:pPr>
              <w:pStyle w:val="ListParagraph"/>
              <w:numPr>
                <w:ilvl w:val="1"/>
                <w:numId w:val="3"/>
              </w:numPr>
              <w:ind w:left="556"/>
            </w:pPr>
            <w:proofErr w:type="gramStart"/>
            <w:r>
              <w:t>click</w:t>
            </w:r>
            <w:proofErr w:type="gramEnd"/>
            <w:r>
              <w:t xml:space="preserve"> “Online Application for Services” in the bottom right corner.</w:t>
            </w:r>
          </w:p>
          <w:p w:rsidR="00F162CD" w:rsidRDefault="00F162CD" w:rsidP="004C7C49">
            <w:pPr>
              <w:pStyle w:val="ListParagraph"/>
              <w:ind w:left="376"/>
            </w:pPr>
            <w:r>
              <w:t xml:space="preserve">For help, watch CS.SD’s  Tutorial - </w:t>
            </w:r>
            <w:hyperlink r:id="rId34" w:history="1">
              <w:r w:rsidRPr="004C7C49">
                <w:rPr>
                  <w:rStyle w:val="Hyperlink"/>
                </w:rPr>
                <w:t>How to Apply for Services Online</w:t>
              </w:r>
            </w:hyperlink>
          </w:p>
          <w:p w:rsidR="00F162CD" w:rsidRDefault="00F162CD" w:rsidP="00605B40">
            <w:pPr>
              <w:pStyle w:val="Heading3"/>
              <w:outlineLvl w:val="2"/>
            </w:pPr>
            <w:r>
              <w:t>To get an idea of the amount CSSD may order</w:t>
            </w:r>
          </w:p>
          <w:p w:rsidR="00F162CD" w:rsidRDefault="00F162CD" w:rsidP="004C7C49">
            <w:r>
              <w:t xml:space="preserve">Use the CSSD Child Support Calculator but remember </w:t>
            </w:r>
            <w:proofErr w:type="gramStart"/>
            <w:r>
              <w:t>this  amount</w:t>
            </w:r>
            <w:proofErr w:type="gramEnd"/>
            <w:r>
              <w:t xml:space="preserve"> is based on children spending fewer than 110 nights with one parent. If the children spend more than 110 nights with each of you, the number you get from the calculator will change. </w:t>
            </w:r>
          </w:p>
          <w:p w:rsidR="00F162CD" w:rsidRDefault="006A1F5B" w:rsidP="00605B40">
            <w:pPr>
              <w:pStyle w:val="ListParagraph"/>
              <w:ind w:left="376"/>
            </w:pPr>
            <w:hyperlink r:id="rId35" w:history="1">
              <w:r w:rsidR="00F162CD" w:rsidRPr="00605B40">
                <w:rPr>
                  <w:rStyle w:val="Hyperlink"/>
                </w:rPr>
                <w:t>CSSD Child Support Calculator</w:t>
              </w:r>
            </w:hyperlink>
          </w:p>
          <w:p w:rsidR="00F162CD" w:rsidRDefault="00F162CD" w:rsidP="00605B40">
            <w:pPr>
              <w:pStyle w:val="Heading3"/>
              <w:outlineLvl w:val="2"/>
            </w:pPr>
            <w:r>
              <w:t xml:space="preserve">Ask CSSD to help find your child’s other parent </w:t>
            </w:r>
          </w:p>
          <w:p w:rsidR="00F162CD" w:rsidRDefault="00F162CD" w:rsidP="00605B40">
            <w:pPr>
              <w:pStyle w:val="ListParagraph"/>
              <w:ind w:left="376"/>
            </w:pPr>
            <w:r>
              <w:t>If you know who the other parent is, but you do not know where they are, you can ask CSSD to help find them.</w:t>
            </w:r>
          </w:p>
          <w:p w:rsidR="00F162CD" w:rsidRDefault="00F162CD" w:rsidP="00605B40">
            <w:pPr>
              <w:pStyle w:val="ListParagraph"/>
              <w:ind w:left="376"/>
            </w:pPr>
            <w:r>
              <w:t xml:space="preserve">If you are not sure about the man you think is your child’s father, CSSD can order genetic marker (DNA) tests. </w:t>
            </w:r>
            <w:proofErr w:type="gramStart"/>
            <w:r>
              <w:t>can</w:t>
            </w:r>
            <w:proofErr w:type="gramEnd"/>
            <w:r>
              <w:t xml:space="preserve"> help determine a child’s biological father with a DNA test.  This is called establishing paternity. </w:t>
            </w:r>
          </w:p>
          <w:p w:rsidR="00F162CD" w:rsidRDefault="00F162CD" w:rsidP="00605B40">
            <w:pPr>
              <w:pStyle w:val="Heading3"/>
              <w:outlineLvl w:val="2"/>
            </w:pPr>
            <w:commentRangeStart w:id="4"/>
            <w:r>
              <w:t>Learn what to do if things change</w:t>
            </w:r>
            <w:commentRangeEnd w:id="4"/>
            <w:r>
              <w:rPr>
                <w:rStyle w:val="CommentReference"/>
                <w:rFonts w:ascii="Arial" w:eastAsia="Arial" w:hAnsi="Arial" w:cs="Arial"/>
                <w:color w:val="auto"/>
                <w:spacing w:val="0"/>
              </w:rPr>
              <w:commentReference w:id="4"/>
            </w:r>
          </w:p>
          <w:p w:rsidR="00F162CD" w:rsidRDefault="00F162CD" w:rsidP="00605B40">
            <w:pPr>
              <w:pStyle w:val="BodyText"/>
            </w:pPr>
            <w:r>
              <w:t xml:space="preserve">If </w:t>
            </w:r>
            <w:proofErr w:type="gramStart"/>
            <w:r>
              <w:t>your</w:t>
            </w:r>
            <w:proofErr w:type="gramEnd"/>
            <w:r>
              <w:t xml:space="preserve"> parenting schedule changes, or your income or the other parent’s income changes and the new child support calculation is 15% more or less than your current order, it is important to tell CSSD </w:t>
            </w:r>
            <w:r w:rsidRPr="00881AC7">
              <w:rPr>
                <w:b/>
              </w:rPr>
              <w:t xml:space="preserve">right </w:t>
            </w:r>
            <w:r w:rsidRPr="00881AC7">
              <w:rPr>
                <w:b/>
              </w:rPr>
              <w:lastRenderedPageBreak/>
              <w:t>away</w:t>
            </w:r>
            <w:r>
              <w:t xml:space="preserve">. </w:t>
            </w:r>
            <w:commentRangeStart w:id="5"/>
            <w:r>
              <w:t xml:space="preserve">Tell the court right away if the court ordered your child support.  </w:t>
            </w:r>
            <w:commentRangeEnd w:id="5"/>
            <w:r>
              <w:rPr>
                <w:rStyle w:val="CommentReference"/>
                <w:rFonts w:ascii="Arial" w:eastAsia="Arial" w:hAnsi="Arial" w:cs="Arial"/>
                <w:color w:val="auto"/>
                <w:spacing w:val="0"/>
              </w:rPr>
              <w:commentReference w:id="5"/>
            </w:r>
          </w:p>
          <w:p w:rsidR="00F162CD" w:rsidRDefault="00F162CD" w:rsidP="00605B40">
            <w:pPr>
              <w:pStyle w:val="BodyText"/>
            </w:pPr>
            <w:r>
              <w:t xml:space="preserve">CSSD and the court cannot go back and change child support that was due in the past.  They can only change child support starting when you ask to change it.  </w:t>
            </w:r>
          </w:p>
          <w:p w:rsidR="00F162CD" w:rsidRDefault="00F162CD" w:rsidP="00605B40">
            <w:pPr>
              <w:pStyle w:val="BodyText"/>
            </w:pPr>
            <w:r>
              <w:t xml:space="preserve">If your order is from CSSD, they can change your order if: </w:t>
            </w:r>
          </w:p>
          <w:p w:rsidR="00F162CD" w:rsidRDefault="00F162CD" w:rsidP="00881AC7">
            <w:pPr>
              <w:pStyle w:val="ListParagraph"/>
              <w:ind w:left="376"/>
            </w:pPr>
            <w:r>
              <w:t xml:space="preserve">The cost of our child’s health insurance premium changes, or </w:t>
            </w:r>
          </w:p>
          <w:p w:rsidR="00F162CD" w:rsidRDefault="00F162CD" w:rsidP="00881AC7">
            <w:pPr>
              <w:pStyle w:val="ListParagraph"/>
              <w:ind w:left="376"/>
            </w:pPr>
            <w:r>
              <w:t>Your income or the other parent’s income changes so that a new Child Support payment calculation would be at least 15% more or 15% less than the payment you have now.</w:t>
            </w:r>
          </w:p>
          <w:p w:rsidR="00F162CD" w:rsidRDefault="00F162CD" w:rsidP="00605B40">
            <w:pPr>
              <w:pStyle w:val="BodyText"/>
            </w:pPr>
            <w:r>
              <w:t>If your order is from the court, CSSD cannot change the child support calculation.  But, CSSD can change the credit for paying your child’s health insurance premium if:</w:t>
            </w:r>
          </w:p>
          <w:p w:rsidR="00F162CD" w:rsidRDefault="00F162CD" w:rsidP="00881AC7">
            <w:pPr>
              <w:pStyle w:val="ListParagraph"/>
              <w:ind w:left="376"/>
            </w:pPr>
            <w:r>
              <w:t>CSSD is collecting the child support, and</w:t>
            </w:r>
          </w:p>
          <w:p w:rsidR="00F162CD" w:rsidRDefault="00F162CD" w:rsidP="00881AC7">
            <w:pPr>
              <w:pStyle w:val="ListParagraph"/>
              <w:ind w:left="376"/>
            </w:pPr>
            <w:proofErr w:type="gramStart"/>
            <w:r>
              <w:t>the</w:t>
            </w:r>
            <w:proofErr w:type="gramEnd"/>
            <w:r>
              <w:t xml:space="preserve"> amount of your child’s health insurance premium changes.   </w:t>
            </w:r>
          </w:p>
          <w:p w:rsidR="00F162CD" w:rsidRDefault="00F162CD" w:rsidP="00A8781B">
            <w:pPr>
              <w:pStyle w:val="Heading3"/>
              <w:outlineLvl w:val="2"/>
            </w:pPr>
            <w:r>
              <w:t>Get more help</w:t>
            </w:r>
          </w:p>
          <w:p w:rsidR="00F162CD" w:rsidRDefault="00F162CD" w:rsidP="00A8781B">
            <w:pPr>
              <w:pStyle w:val="ListParagraph"/>
              <w:ind w:left="376"/>
            </w:pPr>
            <w:r>
              <w:t xml:space="preserve">Read </w:t>
            </w:r>
            <w:hyperlink r:id="rId36" w:history="1">
              <w:r>
                <w:rPr>
                  <w:rStyle w:val="Hyperlink"/>
                </w:rPr>
                <w:t>In</w:t>
              </w:r>
              <w:r w:rsidRPr="00A8781B">
                <w:rPr>
                  <w:rStyle w:val="Hyperlink"/>
                </w:rPr>
                <w:t>formation about CSSD, DR-316</w:t>
              </w:r>
            </w:hyperlink>
            <w:r>
              <w:t xml:space="preserve">. </w:t>
            </w:r>
          </w:p>
          <w:p w:rsidR="00F162CD" w:rsidRDefault="006A1F5B" w:rsidP="00A8781B">
            <w:pPr>
              <w:pStyle w:val="ListParagraph"/>
              <w:ind w:left="376"/>
            </w:pPr>
            <w:hyperlink r:id="rId37" w:history="1">
              <w:r w:rsidR="00F162CD" w:rsidRPr="00A8781B">
                <w:rPr>
                  <w:rStyle w:val="Hyperlink"/>
                </w:rPr>
                <w:t>CSSD FAQ Page</w:t>
              </w:r>
            </w:hyperlink>
            <w:r w:rsidR="00F162CD">
              <w:rPr>
                <w:rStyle w:val="Hyperlink"/>
              </w:rPr>
              <w:t>.</w:t>
            </w:r>
          </w:p>
          <w:p w:rsidR="00F162CD" w:rsidRDefault="00F162CD" w:rsidP="00A8781B">
            <w:pPr>
              <w:pStyle w:val="ListParagraph"/>
              <w:ind w:left="376"/>
            </w:pPr>
            <w:r>
              <w:t xml:space="preserve">The differences between a Child Support order from CSSD and a Child Support order from the Court are not easy to understand. Call the </w:t>
            </w:r>
            <w:hyperlink r:id="rId38" w:anchor="1b" w:history="1">
              <w:r w:rsidRPr="00A8781B">
                <w:rPr>
                  <w:rStyle w:val="Hyperlink"/>
                </w:rPr>
                <w:t>Family Law Self Help Center Helpline</w:t>
              </w:r>
            </w:hyperlink>
            <w:r>
              <w:t xml:space="preserve"> if you need help to decide between asking CSSD and going to court.</w:t>
            </w:r>
          </w:p>
          <w:p w:rsidR="00F162CD" w:rsidRPr="00141A06" w:rsidRDefault="006A1F5B" w:rsidP="00605B40">
            <w:pPr>
              <w:pStyle w:val="ListParagraph"/>
              <w:ind w:left="376"/>
            </w:pPr>
            <w:hyperlink r:id="rId39" w:history="1">
              <w:r w:rsidR="00F162CD" w:rsidRPr="00A8781B">
                <w:rPr>
                  <w:rStyle w:val="Hyperlink"/>
                </w:rPr>
                <w:t>CSSD Brochures</w:t>
              </w:r>
            </w:hyperlink>
          </w:p>
          <w:p w:rsidR="00F162CD" w:rsidRDefault="00F162CD" w:rsidP="00141A06">
            <w:pPr>
              <w:pStyle w:val="Heading3"/>
              <w:outlineLvl w:val="2"/>
            </w:pPr>
            <w:r>
              <w:t>Links in this section</w:t>
            </w:r>
          </w:p>
          <w:p w:rsidR="00F162CD" w:rsidRDefault="00F162CD" w:rsidP="00605B40">
            <w:pPr>
              <w:pStyle w:val="BodyText"/>
            </w:pPr>
            <w:r w:rsidRPr="00C7453E">
              <w:t>https://childsupport.alaska.gov/Static/ApplyForServicesTutorial/index.html</w:t>
            </w:r>
          </w:p>
          <w:p w:rsidR="00F162CD" w:rsidRDefault="00F162CD" w:rsidP="002A2AE3">
            <w:pPr>
              <w:ind w:left="16"/>
              <w:rPr>
                <w:rFonts w:ascii="Helvetica" w:hAnsi="Helvetica" w:cs="Helvetica"/>
                <w:color w:val="202529"/>
                <w:spacing w:val="-2"/>
                <w:sz w:val="24"/>
                <w:szCs w:val="24"/>
              </w:rPr>
            </w:pPr>
            <w:r w:rsidRPr="00C7453E">
              <w:rPr>
                <w:rFonts w:ascii="Helvetica" w:hAnsi="Helvetica" w:cs="Helvetica"/>
                <w:color w:val="202529"/>
                <w:spacing w:val="-2"/>
                <w:sz w:val="24"/>
                <w:szCs w:val="24"/>
              </w:rPr>
              <w:t xml:space="preserve">Answers to Frequently Asked </w:t>
            </w:r>
            <w:hyperlink r:id="rId40" w:history="1">
              <w:r w:rsidRPr="00C7453E">
                <w:rPr>
                  <w:rFonts w:ascii="Helvetica" w:hAnsi="Helvetica" w:cs="Helvetica"/>
                  <w:color w:val="202529"/>
                  <w:spacing w:val="-2"/>
                  <w:sz w:val="24"/>
                  <w:szCs w:val="24"/>
                </w:rPr>
                <w:t>Questions</w:t>
              </w:r>
            </w:hyperlink>
            <w:r w:rsidRPr="00C7453E">
              <w:rPr>
                <w:rFonts w:ascii="Helvetica" w:hAnsi="Helvetica" w:cs="Helvetica"/>
                <w:color w:val="202529"/>
                <w:spacing w:val="-2"/>
                <w:sz w:val="24"/>
                <w:szCs w:val="24"/>
              </w:rPr>
              <w:t xml:space="preserve"> (FAQs)</w:t>
            </w:r>
            <w:r>
              <w:rPr>
                <w:rStyle w:val="Hyperlink"/>
              </w:rPr>
              <w:br/>
            </w:r>
            <w:r w:rsidRPr="00C7453E">
              <w:rPr>
                <w:rFonts w:ascii="Helvetica" w:hAnsi="Helvetica" w:cs="Helvetica"/>
                <w:color w:val="202529"/>
                <w:spacing w:val="-2"/>
                <w:sz w:val="24"/>
                <w:szCs w:val="24"/>
              </w:rPr>
              <w:t>ChildSupport.alaska.gov/child-support-services/information/</w:t>
            </w:r>
            <w:proofErr w:type="spellStart"/>
            <w:r w:rsidRPr="00C7453E">
              <w:rPr>
                <w:rFonts w:ascii="Helvetica" w:hAnsi="Helvetica" w:cs="Helvetica"/>
                <w:color w:val="202529"/>
                <w:spacing w:val="-2"/>
                <w:sz w:val="24"/>
                <w:szCs w:val="24"/>
              </w:rPr>
              <w:t>faqs</w:t>
            </w:r>
            <w:proofErr w:type="spellEnd"/>
          </w:p>
          <w:p w:rsidR="00F162CD" w:rsidRPr="002A2AE3" w:rsidRDefault="00F162CD" w:rsidP="002A2AE3">
            <w:pPr>
              <w:ind w:left="16"/>
              <w:rPr>
                <w:rStyle w:val="Hyperlink"/>
              </w:rPr>
            </w:pPr>
          </w:p>
          <w:p w:rsidR="00F162CD" w:rsidRDefault="006A1F5B" w:rsidP="00605B40">
            <w:pPr>
              <w:pStyle w:val="BodyText"/>
            </w:pPr>
            <w:hyperlink r:id="rId41" w:history="1">
              <w:r w:rsidR="00F162CD" w:rsidRPr="00C7453E">
                <w:t>CSSD Home page</w:t>
              </w:r>
            </w:hyperlink>
            <w:r w:rsidR="00F162CD">
              <w:t>: Childsupport.alaska.gov</w:t>
            </w:r>
          </w:p>
          <w:p w:rsidR="00F162CD" w:rsidRDefault="00F162CD" w:rsidP="00605B40">
            <w:pPr>
              <w:pStyle w:val="BodyText"/>
            </w:pPr>
            <w:r>
              <w:t>Forms Page: Childsupport.alaska.gov/child-support-services/forms/all-forms</w:t>
            </w:r>
          </w:p>
          <w:p w:rsidR="00F162CD" w:rsidRPr="006231F1" w:rsidRDefault="00F162CD" w:rsidP="00605B40">
            <w:pPr>
              <w:pStyle w:val="BodyText"/>
            </w:pPr>
            <w:r>
              <w:t>Log into MyAlaska.gov to ask CSSD to start a Child Support order</w:t>
            </w:r>
          </w:p>
        </w:tc>
      </w:tr>
      <w:tr w:rsidR="00F162CD" w:rsidTr="00131D83">
        <w:tc>
          <w:tcPr>
            <w:tcW w:w="2628" w:type="dxa"/>
          </w:tcPr>
          <w:p w:rsidR="00F162CD" w:rsidRDefault="00F162CD" w:rsidP="0052393E">
            <w:pPr>
              <w:pStyle w:val="BodyText"/>
            </w:pPr>
            <w:r>
              <w:lastRenderedPageBreak/>
              <w:t>{%</w:t>
            </w:r>
            <w:proofErr w:type="spellStart"/>
            <w:r>
              <w:t>tr</w:t>
            </w:r>
            <w:proofErr w:type="spellEnd"/>
            <w:r>
              <w:t xml:space="preserve"> </w:t>
            </w:r>
            <w:proofErr w:type="spellStart"/>
            <w:r>
              <w:t>endif</w:t>
            </w:r>
            <w:proofErr w:type="spellEnd"/>
            <w:r>
              <w:t xml:space="preserve"> %}</w:t>
            </w:r>
          </w:p>
          <w:p w:rsidR="004A4C7D" w:rsidRDefault="004A4C7D" w:rsidP="0052393E">
            <w:pPr>
              <w:pStyle w:val="BodyText"/>
            </w:pPr>
          </w:p>
        </w:tc>
        <w:tc>
          <w:tcPr>
            <w:tcW w:w="7612" w:type="dxa"/>
          </w:tcPr>
          <w:p w:rsidR="00F162CD" w:rsidRDefault="00F162CD" w:rsidP="0052393E">
            <w:pPr>
              <w:pStyle w:val="BodyText"/>
            </w:pPr>
          </w:p>
        </w:tc>
      </w:tr>
      <w:tr w:rsidR="003625CE" w:rsidTr="00131D83">
        <w:tc>
          <w:tcPr>
            <w:tcW w:w="2628" w:type="dxa"/>
          </w:tcPr>
          <w:p w:rsidR="003625CE" w:rsidRDefault="003625CE" w:rsidP="003625CE">
            <w:pPr>
              <w:pStyle w:val="Heading2"/>
            </w:pPr>
            <w:r w:rsidRPr="005F131D">
              <w:rPr>
                <w:color w:val="FF0000"/>
              </w:rPr>
              <w:t>{%</w:t>
            </w:r>
            <w:proofErr w:type="spellStart"/>
            <w:proofErr w:type="gramStart"/>
            <w:r>
              <w:rPr>
                <w:color w:val="FF0000"/>
              </w:rPr>
              <w:t>tr</w:t>
            </w:r>
            <w:proofErr w:type="spellEnd"/>
            <w:proofErr w:type="gramEnd"/>
            <w:r w:rsidRPr="005F131D">
              <w:rPr>
                <w:color w:val="FF0000"/>
              </w:rPr>
              <w:t xml:space="preserve"> if </w:t>
            </w:r>
            <w:proofErr w:type="spellStart"/>
            <w:r w:rsidRPr="005F131D">
              <w:rPr>
                <w:color w:val="FF0000"/>
              </w:rPr>
              <w:lastRenderedPageBreak/>
              <w:t>existing_case</w:t>
            </w:r>
            <w:proofErr w:type="spellEnd"/>
            <w:r w:rsidRPr="005F131D">
              <w:rPr>
                <w:color w:val="FF0000"/>
              </w:rPr>
              <w:t xml:space="preserve"> == 'open'</w:t>
            </w:r>
            <w:r>
              <w:rPr>
                <w:color w:val="FF0000"/>
              </w:rPr>
              <w:t xml:space="preserve"> and</w:t>
            </w:r>
            <w:r w:rsidRPr="005F131D">
              <w:rPr>
                <w:color w:val="FFC000"/>
              </w:rPr>
              <w:t xml:space="preserve"> </w:t>
            </w:r>
            <w:proofErr w:type="spellStart"/>
            <w:r w:rsidRPr="005F131D">
              <w:rPr>
                <w:color w:val="FFC000"/>
              </w:rPr>
              <w:t>user_role_in_case</w:t>
            </w:r>
            <w:proofErr w:type="spellEnd"/>
            <w:r w:rsidRPr="005F131D">
              <w:rPr>
                <w:color w:val="FFC000"/>
              </w:rPr>
              <w:t>== 'defendant'</w:t>
            </w:r>
            <w:r>
              <w:rPr>
                <w:color w:val="FFC000"/>
              </w:rPr>
              <w:t xml:space="preserve"> and</w:t>
            </w:r>
            <w:r w:rsidRPr="005F131D">
              <w:rPr>
                <w:color w:val="92D050"/>
              </w:rPr>
              <w:t xml:space="preserve"> </w:t>
            </w:r>
            <w:proofErr w:type="spellStart"/>
            <w:r w:rsidRPr="005F131D">
              <w:rPr>
                <w:color w:val="92D050"/>
              </w:rPr>
              <w:t>need_to_respond</w:t>
            </w:r>
            <w:proofErr w:type="spellEnd"/>
            <w:r w:rsidRPr="005F131D">
              <w:rPr>
                <w:color w:val="92D050"/>
              </w:rPr>
              <w:t xml:space="preserve"> </w:t>
            </w:r>
            <w:r>
              <w:rPr>
                <w:color w:val="92D050"/>
              </w:rPr>
              <w:t>%</w:t>
            </w:r>
            <w:r w:rsidRPr="005F131D">
              <w:rPr>
                <w:color w:val="92D050"/>
              </w:rPr>
              <w:t>}</w:t>
            </w:r>
            <w:r>
              <w:t xml:space="preserve"> Step</w:t>
            </w:r>
            <w:r>
              <w:fldChar w:fldCharType="begin"/>
            </w:r>
            <w:r>
              <w:instrText xml:space="preserve"> SEQ stepList \* MERGEFORMAT </w:instrText>
            </w:r>
            <w:r>
              <w:fldChar w:fldCharType="separate"/>
            </w:r>
            <w:r>
              <w:rPr>
                <w:noProof/>
              </w:rPr>
              <w:t>10</w:t>
            </w:r>
            <w:r>
              <w:rPr>
                <w:noProof/>
              </w:rPr>
              <w:fldChar w:fldCharType="end"/>
            </w:r>
            <w:proofErr w:type="gramStart"/>
            <w:r>
              <w:rPr>
                <w:noProof/>
              </w:rPr>
              <w:t>:</w:t>
            </w:r>
            <w:r>
              <w:t>Take</w:t>
            </w:r>
            <w:proofErr w:type="gramEnd"/>
            <w:r>
              <w:t xml:space="preserve"> the Guided Assistant Interview for detailed steps on how to respond to your {{ </w:t>
            </w:r>
            <w:proofErr w:type="spellStart"/>
            <w:r w:rsidRPr="00D50182">
              <w:t>case_type</w:t>
            </w:r>
            <w:proofErr w:type="spellEnd"/>
            <w:r w:rsidRPr="00D50182">
              <w:t xml:space="preserve"> </w:t>
            </w:r>
            <w:r>
              <w:t xml:space="preserve">}} </w:t>
            </w:r>
            <w:r>
              <w:t>case</w:t>
            </w:r>
          </w:p>
        </w:tc>
        <w:tc>
          <w:tcPr>
            <w:tcW w:w="7612" w:type="dxa"/>
          </w:tcPr>
          <w:p w:rsidR="003625CE" w:rsidRDefault="003625CE" w:rsidP="003625CE">
            <w:pPr>
              <w:pStyle w:val="BodyText"/>
            </w:pPr>
            <w:r w:rsidRPr="0068178C">
              <w:rPr>
                <w:color w:val="00B050"/>
              </w:rPr>
              <w:lastRenderedPageBreak/>
              <w:t>{%</w:t>
            </w:r>
            <w:r>
              <w:rPr>
                <w:color w:val="00B050"/>
              </w:rPr>
              <w:t>p</w:t>
            </w:r>
            <w:r w:rsidRPr="0068178C">
              <w:rPr>
                <w:color w:val="00B050"/>
              </w:rPr>
              <w:t xml:space="preserve"> if </w:t>
            </w:r>
            <w:proofErr w:type="spellStart"/>
            <w:r w:rsidRPr="0068178C">
              <w:rPr>
                <w:color w:val="00B050"/>
              </w:rPr>
              <w:t>case_type</w:t>
            </w:r>
            <w:proofErr w:type="spellEnd"/>
            <w:r>
              <w:rPr>
                <w:color w:val="00B050"/>
              </w:rPr>
              <w:t xml:space="preserve"> in (</w:t>
            </w:r>
            <w:r w:rsidRPr="0068178C">
              <w:rPr>
                <w:color w:val="00B050"/>
              </w:rPr>
              <w:t>'divorce'</w:t>
            </w:r>
            <w:r>
              <w:rPr>
                <w:color w:val="00B050"/>
              </w:rPr>
              <w:t>, 'legal separation') %</w:t>
            </w:r>
            <w:r w:rsidRPr="0068178C">
              <w:rPr>
                <w:color w:val="00B050"/>
              </w:rPr>
              <w:t>}</w:t>
            </w:r>
            <w:r>
              <w:rPr>
                <w:color w:val="00B050"/>
              </w:rPr>
              <w:br/>
            </w:r>
            <w:r w:rsidRPr="00C5593C">
              <w:rPr>
                <w:b/>
              </w:rPr>
              <w:lastRenderedPageBreak/>
              <w:t>Respond in your case to end your marriage</w:t>
            </w:r>
            <w:r>
              <w:t xml:space="preserve"> </w:t>
            </w:r>
          </w:p>
          <w:p w:rsidR="003625CE" w:rsidRDefault="003625CE" w:rsidP="003625CE">
            <w:pPr>
              <w:pStyle w:val="BodyText"/>
              <w:rPr>
                <w:b/>
              </w:rPr>
            </w:pPr>
            <w:r>
              <w:rPr>
                <w:color w:val="00B050"/>
              </w:rPr>
              <w:t>{%</w:t>
            </w:r>
            <w:r w:rsidRPr="0068178C">
              <w:rPr>
                <w:color w:val="00B050"/>
              </w:rPr>
              <w:t xml:space="preserve"> </w:t>
            </w:r>
            <w:proofErr w:type="spellStart"/>
            <w:r w:rsidRPr="0068178C">
              <w:rPr>
                <w:color w:val="00B050"/>
              </w:rPr>
              <w:t>elif</w:t>
            </w:r>
            <w:proofErr w:type="spellEnd"/>
            <w:r w:rsidRPr="0068178C">
              <w:rPr>
                <w:color w:val="00B050"/>
              </w:rPr>
              <w:t xml:space="preserve"> </w:t>
            </w:r>
            <w:proofErr w:type="spellStart"/>
            <w:r w:rsidRPr="0068178C">
              <w:rPr>
                <w:color w:val="00B050"/>
              </w:rPr>
              <w:t>case_type</w:t>
            </w:r>
            <w:proofErr w:type="spellEnd"/>
            <w:r w:rsidRPr="0068178C">
              <w:rPr>
                <w:color w:val="00B050"/>
              </w:rPr>
              <w:t xml:space="preserve"> == 'custody'</w:t>
            </w:r>
            <w:r>
              <w:rPr>
                <w:color w:val="00B050"/>
              </w:rPr>
              <w:t xml:space="preserve"> %</w:t>
            </w:r>
            <w:r w:rsidRPr="0068178C">
              <w:rPr>
                <w:color w:val="00B050"/>
              </w:rPr>
              <w:t>}</w:t>
            </w:r>
            <w:r>
              <w:rPr>
                <w:color w:val="00B050"/>
              </w:rPr>
              <w:br/>
            </w:r>
            <w:r w:rsidRPr="00C5593C">
              <w:rPr>
                <w:b/>
              </w:rPr>
              <w:t>Respond in your custody case</w:t>
            </w:r>
          </w:p>
          <w:p w:rsidR="003625CE" w:rsidRPr="003625CE" w:rsidRDefault="003625CE" w:rsidP="003625CE">
            <w:pPr>
              <w:pStyle w:val="BodyText"/>
              <w:rPr>
                <w:color w:val="00B050"/>
              </w:rPr>
            </w:pPr>
            <w:r w:rsidRPr="0068178C">
              <w:rPr>
                <w:color w:val="00B050"/>
              </w:rPr>
              <w:t>{%</w:t>
            </w:r>
            <w:r>
              <w:rPr>
                <w:color w:val="00B050"/>
              </w:rPr>
              <w:t>p</w:t>
            </w:r>
            <w:r w:rsidRPr="0068178C">
              <w:rPr>
                <w:color w:val="00B050"/>
              </w:rPr>
              <w:t xml:space="preserve"> </w:t>
            </w:r>
            <w:proofErr w:type="spellStart"/>
            <w:r w:rsidRPr="0068178C">
              <w:rPr>
                <w:color w:val="00B050"/>
              </w:rPr>
              <w:t>endif</w:t>
            </w:r>
            <w:proofErr w:type="spellEnd"/>
            <w:r w:rsidRPr="0068178C">
              <w:rPr>
                <w:color w:val="00B050"/>
              </w:rPr>
              <w:t xml:space="preserve"> %}</w:t>
            </w:r>
          </w:p>
        </w:tc>
      </w:tr>
      <w:tr w:rsidR="003625CE" w:rsidTr="00131D83">
        <w:tc>
          <w:tcPr>
            <w:tcW w:w="2628" w:type="dxa"/>
          </w:tcPr>
          <w:p w:rsidR="003625CE" w:rsidRDefault="003625CE" w:rsidP="003625CE">
            <w:pPr>
              <w:pStyle w:val="BodyText"/>
            </w:pPr>
            <w:r w:rsidRPr="005F131D">
              <w:rPr>
                <w:color w:val="FF0000"/>
              </w:rPr>
              <w:lastRenderedPageBreak/>
              <w:t>{%</w:t>
            </w:r>
            <w:proofErr w:type="spellStart"/>
            <w:r>
              <w:rPr>
                <w:color w:val="FF0000"/>
              </w:rPr>
              <w:t>tr</w:t>
            </w:r>
            <w:proofErr w:type="spellEnd"/>
            <w:r w:rsidRPr="005F131D">
              <w:rPr>
                <w:color w:val="FF0000"/>
              </w:rPr>
              <w:t xml:space="preserve"> </w:t>
            </w:r>
            <w:proofErr w:type="spellStart"/>
            <w:r w:rsidRPr="005F131D">
              <w:rPr>
                <w:color w:val="FF0000"/>
              </w:rPr>
              <w:t>endif</w:t>
            </w:r>
            <w:proofErr w:type="spellEnd"/>
            <w:r w:rsidRPr="005F131D">
              <w:rPr>
                <w:color w:val="FF0000"/>
              </w:rPr>
              <w:t xml:space="preserve"> %}</w:t>
            </w:r>
          </w:p>
          <w:p w:rsidR="003625CE" w:rsidRDefault="003625CE" w:rsidP="0052393E">
            <w:pPr>
              <w:pStyle w:val="BodyText"/>
            </w:pPr>
          </w:p>
        </w:tc>
        <w:tc>
          <w:tcPr>
            <w:tcW w:w="7612" w:type="dxa"/>
          </w:tcPr>
          <w:p w:rsidR="003625CE" w:rsidRDefault="003625CE" w:rsidP="0052393E">
            <w:pPr>
              <w:pStyle w:val="BodyText"/>
            </w:pPr>
          </w:p>
        </w:tc>
      </w:tr>
      <w:tr w:rsidR="003625CE" w:rsidTr="00131D83">
        <w:tc>
          <w:tcPr>
            <w:tcW w:w="2628" w:type="dxa"/>
          </w:tcPr>
          <w:p w:rsidR="003625CE" w:rsidRPr="00D9275D" w:rsidRDefault="003625CE" w:rsidP="003625CE">
            <w:pPr>
              <w:pStyle w:val="BodyText"/>
              <w:rPr>
                <w:color w:val="00B0F0"/>
              </w:rPr>
            </w:pPr>
            <w:r w:rsidRPr="00D9275D">
              <w:rPr>
                <w:color w:val="00B0F0"/>
              </w:rPr>
              <w:t>{%</w:t>
            </w:r>
            <w:proofErr w:type="spellStart"/>
            <w:r>
              <w:rPr>
                <w:color w:val="00B0F0"/>
              </w:rPr>
              <w:t>tr</w:t>
            </w:r>
            <w:proofErr w:type="spellEnd"/>
            <w:r w:rsidRPr="00D9275D">
              <w:rPr>
                <w:color w:val="00B0F0"/>
              </w:rPr>
              <w:t xml:space="preserve"> if (</w:t>
            </w:r>
            <w:proofErr w:type="spellStart"/>
            <w:r w:rsidRPr="00D9275D">
              <w:rPr>
                <w:color w:val="00B0F0"/>
              </w:rPr>
              <w:t>existing_case</w:t>
            </w:r>
            <w:proofErr w:type="spellEnd"/>
            <w:r w:rsidRPr="00D9275D">
              <w:rPr>
                <w:color w:val="00B0F0"/>
              </w:rPr>
              <w:t xml:space="preserve"> == 'none') or (</w:t>
            </w:r>
            <w:proofErr w:type="spellStart"/>
            <w:r w:rsidRPr="00D9275D">
              <w:rPr>
                <w:color w:val="00B0F0"/>
              </w:rPr>
              <w:t>existing_case</w:t>
            </w:r>
            <w:proofErr w:type="spellEnd"/>
            <w:r w:rsidRPr="00D9275D">
              <w:rPr>
                <w:color w:val="00B0F0"/>
              </w:rPr>
              <w:t xml:space="preserve"> == 'unknown' and </w:t>
            </w:r>
            <w:proofErr w:type="spellStart"/>
            <w:r w:rsidRPr="00D9275D">
              <w:rPr>
                <w:color w:val="00B0F0"/>
              </w:rPr>
              <w:t>after_courtview</w:t>
            </w:r>
            <w:proofErr w:type="spellEnd"/>
            <w:r w:rsidRPr="00D9275D">
              <w:rPr>
                <w:color w:val="00B0F0"/>
              </w:rPr>
              <w:t xml:space="preserve"> == 'none') %}</w:t>
            </w:r>
          </w:p>
          <w:p w:rsidR="003625CE" w:rsidRDefault="003625CE" w:rsidP="0052393E">
            <w:pPr>
              <w:pStyle w:val="BodyText"/>
            </w:pPr>
          </w:p>
        </w:tc>
        <w:tc>
          <w:tcPr>
            <w:tcW w:w="7612" w:type="dxa"/>
          </w:tcPr>
          <w:p w:rsidR="003625CE" w:rsidRDefault="003625CE" w:rsidP="0052393E">
            <w:pPr>
              <w:pStyle w:val="BodyText"/>
            </w:pPr>
          </w:p>
        </w:tc>
      </w:tr>
      <w:tr w:rsidR="003625CE" w:rsidTr="00131D83">
        <w:tc>
          <w:tcPr>
            <w:tcW w:w="2628" w:type="dxa"/>
          </w:tcPr>
          <w:p w:rsidR="003625CE" w:rsidRDefault="003625CE" w:rsidP="003625CE">
            <w:pPr>
              <w:pStyle w:val="Heading2"/>
            </w:pPr>
            <w:r>
              <w:t xml:space="preserve">Step </w:t>
            </w:r>
            <w:r>
              <w:fldChar w:fldCharType="begin"/>
            </w:r>
            <w:r>
              <w:instrText xml:space="preserve"> SEQ stepList \* MERGEFORMAT </w:instrText>
            </w:r>
            <w:r>
              <w:fldChar w:fldCharType="separate"/>
            </w:r>
            <w:r>
              <w:rPr>
                <w:noProof/>
              </w:rPr>
              <w:t>10</w:t>
            </w:r>
            <w:r>
              <w:rPr>
                <w:noProof/>
              </w:rPr>
              <w:fldChar w:fldCharType="end"/>
            </w:r>
            <w:proofErr w:type="gramStart"/>
            <w:r>
              <w:rPr>
                <w:noProof/>
              </w:rPr>
              <w:t>:</w:t>
            </w:r>
            <w:r w:rsidRPr="003625CE">
              <w:t>Take</w:t>
            </w:r>
            <w:proofErr w:type="gramEnd"/>
            <w:r w:rsidRPr="003625CE">
              <w:t xml:space="preserve"> the Guided Assistant Interview for </w:t>
            </w:r>
            <w:r w:rsidRPr="003625CE">
              <w:lastRenderedPageBreak/>
              <w:t>detailed steps on how to start a court case</w:t>
            </w:r>
          </w:p>
        </w:tc>
        <w:tc>
          <w:tcPr>
            <w:tcW w:w="7612" w:type="dxa"/>
          </w:tcPr>
          <w:p w:rsidR="003625CE" w:rsidRDefault="003625CE" w:rsidP="003625CE">
            <w:pPr>
              <w:pStyle w:val="BodyText"/>
              <w:rPr>
                <w:color w:val="00B0F0"/>
              </w:rPr>
            </w:pPr>
            <w:r w:rsidRPr="006C0179">
              <w:rPr>
                <w:color w:val="00B0F0"/>
              </w:rPr>
              <w:lastRenderedPageBreak/>
              <w:t xml:space="preserve">{%p </w:t>
            </w:r>
            <w:r>
              <w:rPr>
                <w:color w:val="00B0F0"/>
              </w:rPr>
              <w:t xml:space="preserve">if </w:t>
            </w:r>
            <w:proofErr w:type="spellStart"/>
            <w:r>
              <w:rPr>
                <w:color w:val="00B0F0"/>
              </w:rPr>
              <w:t>parents_married</w:t>
            </w:r>
            <w:proofErr w:type="spellEnd"/>
            <w:r w:rsidRPr="006C0179">
              <w:rPr>
                <w:color w:val="00B0F0"/>
              </w:rPr>
              <w:t xml:space="preserve"> %}</w:t>
            </w:r>
          </w:p>
          <w:p w:rsidR="003625CE" w:rsidRDefault="003625CE" w:rsidP="003625CE">
            <w:pPr>
              <w:pStyle w:val="BodyText"/>
              <w:rPr>
                <w:b/>
              </w:rPr>
            </w:pPr>
            <w:r w:rsidRPr="00C5593C">
              <w:rPr>
                <w:b/>
              </w:rPr>
              <w:t xml:space="preserve">Start a divorce, dissolution or </w:t>
            </w:r>
            <w:bookmarkStart w:id="6" w:name="_GoBack"/>
            <w:bookmarkEnd w:id="6"/>
            <w:r w:rsidRPr="00C5593C">
              <w:rPr>
                <w:b/>
              </w:rPr>
              <w:t>legal separation case</w:t>
            </w:r>
          </w:p>
          <w:p w:rsidR="003625CE" w:rsidRDefault="003625CE" w:rsidP="003625CE">
            <w:pPr>
              <w:pStyle w:val="BodyText"/>
            </w:pPr>
            <w:r w:rsidRPr="006C0179">
              <w:rPr>
                <w:color w:val="00B0F0"/>
              </w:rPr>
              <w:t xml:space="preserve">{%p </w:t>
            </w:r>
            <w:r>
              <w:rPr>
                <w:color w:val="00B0F0"/>
              </w:rPr>
              <w:t>else</w:t>
            </w:r>
            <w:r w:rsidR="00384E75">
              <w:rPr>
                <w:color w:val="00B0F0"/>
              </w:rPr>
              <w:t xml:space="preserve"> </w:t>
            </w:r>
            <w:r w:rsidRPr="006C0179">
              <w:rPr>
                <w:color w:val="00B0F0"/>
              </w:rPr>
              <w:t>%}</w:t>
            </w:r>
          </w:p>
          <w:p w:rsidR="003625CE" w:rsidRDefault="003625CE" w:rsidP="003625CE">
            <w:pPr>
              <w:pStyle w:val="BodyText"/>
              <w:rPr>
                <w:b/>
              </w:rPr>
            </w:pPr>
            <w:r w:rsidRPr="00C5593C">
              <w:rPr>
                <w:b/>
              </w:rPr>
              <w:t>Start a custody case</w:t>
            </w:r>
          </w:p>
          <w:p w:rsidR="003625CE" w:rsidRDefault="003625CE" w:rsidP="003625CE">
            <w:pPr>
              <w:pStyle w:val="BodyText"/>
            </w:pPr>
            <w:r w:rsidRPr="006C0179">
              <w:rPr>
                <w:color w:val="00B0F0"/>
              </w:rPr>
              <w:t xml:space="preserve">{%p </w:t>
            </w:r>
            <w:proofErr w:type="spellStart"/>
            <w:r w:rsidRPr="006C0179">
              <w:rPr>
                <w:color w:val="00B0F0"/>
              </w:rPr>
              <w:t>endif</w:t>
            </w:r>
            <w:proofErr w:type="spellEnd"/>
            <w:r w:rsidRPr="006C0179">
              <w:rPr>
                <w:color w:val="00B0F0"/>
              </w:rPr>
              <w:t xml:space="preserve"> %}</w:t>
            </w:r>
          </w:p>
        </w:tc>
      </w:tr>
      <w:tr w:rsidR="003625CE" w:rsidTr="00131D83">
        <w:tc>
          <w:tcPr>
            <w:tcW w:w="2628" w:type="dxa"/>
          </w:tcPr>
          <w:p w:rsidR="003625CE" w:rsidRDefault="003625CE" w:rsidP="003625CE">
            <w:pPr>
              <w:pStyle w:val="BodyText"/>
            </w:pPr>
            <w:r w:rsidRPr="006C0179">
              <w:rPr>
                <w:color w:val="00B0F0"/>
              </w:rPr>
              <w:lastRenderedPageBreak/>
              <w:t>{%</w:t>
            </w:r>
            <w:proofErr w:type="spellStart"/>
            <w:r>
              <w:rPr>
                <w:color w:val="00B0F0"/>
              </w:rPr>
              <w:t>tr</w:t>
            </w:r>
            <w:proofErr w:type="spellEnd"/>
            <w:r w:rsidRPr="006C0179">
              <w:rPr>
                <w:color w:val="00B0F0"/>
              </w:rPr>
              <w:t xml:space="preserve"> </w:t>
            </w:r>
            <w:proofErr w:type="spellStart"/>
            <w:r w:rsidRPr="006C0179">
              <w:rPr>
                <w:color w:val="00B0F0"/>
              </w:rPr>
              <w:t>endif</w:t>
            </w:r>
            <w:proofErr w:type="spellEnd"/>
            <w:r w:rsidRPr="006C0179">
              <w:rPr>
                <w:color w:val="00B0F0"/>
              </w:rPr>
              <w:t xml:space="preserve"> %}</w:t>
            </w:r>
          </w:p>
        </w:tc>
        <w:tc>
          <w:tcPr>
            <w:tcW w:w="7612" w:type="dxa"/>
          </w:tcPr>
          <w:p w:rsidR="003625CE" w:rsidRDefault="003625CE" w:rsidP="0052393E">
            <w:pPr>
              <w:pStyle w:val="BodyText"/>
            </w:pPr>
          </w:p>
        </w:tc>
      </w:tr>
      <w:tr w:rsidR="003625CE" w:rsidTr="00131D83">
        <w:tc>
          <w:tcPr>
            <w:tcW w:w="2628" w:type="dxa"/>
          </w:tcPr>
          <w:p w:rsidR="003625CE" w:rsidRDefault="003625CE" w:rsidP="0052393E">
            <w:pPr>
              <w:pStyle w:val="BodyText"/>
            </w:pPr>
          </w:p>
        </w:tc>
        <w:tc>
          <w:tcPr>
            <w:tcW w:w="7612" w:type="dxa"/>
          </w:tcPr>
          <w:p w:rsidR="003625CE" w:rsidRDefault="003625CE" w:rsidP="0052393E">
            <w:pPr>
              <w:pStyle w:val="BodyText"/>
            </w:pPr>
          </w:p>
        </w:tc>
      </w:tr>
      <w:tr w:rsidR="003625CE" w:rsidTr="00131D83">
        <w:tc>
          <w:tcPr>
            <w:tcW w:w="2628" w:type="dxa"/>
          </w:tcPr>
          <w:p w:rsidR="003625CE" w:rsidRDefault="003625CE" w:rsidP="0052393E">
            <w:pPr>
              <w:pStyle w:val="BodyText"/>
            </w:pPr>
          </w:p>
        </w:tc>
        <w:tc>
          <w:tcPr>
            <w:tcW w:w="7612" w:type="dxa"/>
          </w:tcPr>
          <w:p w:rsidR="003625CE" w:rsidRDefault="003625CE" w:rsidP="0052393E">
            <w:pPr>
              <w:pStyle w:val="BodyText"/>
            </w:pPr>
          </w:p>
        </w:tc>
      </w:tr>
      <w:tr w:rsidR="00F162CD" w:rsidTr="00131D83">
        <w:tc>
          <w:tcPr>
            <w:tcW w:w="2628" w:type="dxa"/>
          </w:tcPr>
          <w:p w:rsidR="00F162CD" w:rsidRDefault="007E6108" w:rsidP="004A4C7D">
            <w:pPr>
              <w:pStyle w:val="Heading2"/>
              <w:outlineLvl w:val="1"/>
            </w:pPr>
            <w:bookmarkStart w:id="7" w:name="_Ref119655071"/>
            <w:r>
              <w:t>Step</w:t>
            </w:r>
            <w:r w:rsidR="00B067A6">
              <w:t xml:space="preserve"> </w:t>
            </w:r>
            <w:bookmarkStart w:id="8" w:name="LastStep"/>
            <w:r w:rsidR="00725F53" w:rsidRPr="00E11A90">
              <w:rPr>
                <w:rStyle w:val="NumChar"/>
              </w:rPr>
              <w:fldChar w:fldCharType="begin"/>
            </w:r>
            <w:r w:rsidR="00725F53" w:rsidRPr="00E11A90">
              <w:rPr>
                <w:rStyle w:val="NumChar"/>
              </w:rPr>
              <w:instrText xml:space="preserve"> SEQ stepList \* Arabic \* MERGEFORMAT </w:instrText>
            </w:r>
            <w:r w:rsidR="00725F53" w:rsidRPr="00E11A90">
              <w:rPr>
                <w:rStyle w:val="NumChar"/>
              </w:rPr>
              <w:fldChar w:fldCharType="separate"/>
            </w:r>
            <w:r w:rsidR="004A4C7D" w:rsidRPr="00E11A90">
              <w:rPr>
                <w:rStyle w:val="NumChar"/>
              </w:rPr>
              <w:t>14</w:t>
            </w:r>
            <w:r w:rsidR="00725F53" w:rsidRPr="00E11A90">
              <w:rPr>
                <w:rStyle w:val="NumChar"/>
              </w:rPr>
              <w:fldChar w:fldCharType="end"/>
            </w:r>
            <w:bookmarkEnd w:id="8"/>
            <w:r w:rsidR="004A4C7D">
              <w:t>:</w:t>
            </w:r>
            <w:r>
              <w:t xml:space="preserve"> </w:t>
            </w:r>
            <w:r w:rsidR="00F162CD">
              <w:t xml:space="preserve">Get more </w:t>
            </w:r>
            <w:r w:rsidR="00F162CD" w:rsidRPr="00B144F2">
              <w:t>information</w:t>
            </w:r>
            <w:r w:rsidR="00F162CD">
              <w:t xml:space="preserve"> or help</w:t>
            </w:r>
            <w:bookmarkEnd w:id="7"/>
          </w:p>
        </w:tc>
        <w:tc>
          <w:tcPr>
            <w:tcW w:w="7612" w:type="dxa"/>
          </w:tcPr>
          <w:p w:rsidR="00F162CD" w:rsidRPr="008376C2" w:rsidRDefault="00F162CD" w:rsidP="00725F56">
            <w:pPr>
              <w:pStyle w:val="BodyText"/>
            </w:pPr>
            <w:r>
              <w:t xml:space="preserve">For help with forms or understanding the process, call the </w:t>
            </w:r>
            <w:hyperlink r:id="rId42" w:history="1">
              <w:r w:rsidRPr="008376C2">
                <w:rPr>
                  <w:rStyle w:val="Hyperlink"/>
                </w:rPr>
                <w:t xml:space="preserve">Family Law Self-Help </w:t>
              </w:r>
              <w:proofErr w:type="gramStart"/>
              <w:r w:rsidRPr="008376C2">
                <w:rPr>
                  <w:rStyle w:val="Hyperlink"/>
                </w:rPr>
                <w:t>Center</w:t>
              </w:r>
              <w:proofErr w:type="gramEnd"/>
            </w:hyperlink>
            <w:r>
              <w:br/>
            </w:r>
            <w:r w:rsidRPr="008376C2">
              <w:t>(907) 264-0851 or</w:t>
            </w:r>
            <w:r>
              <w:br/>
              <w:t>(</w:t>
            </w:r>
            <w:r w:rsidRPr="008376C2">
              <w:t>866) 279-0851 from an Alaska-based phone outside of Anchorage.</w:t>
            </w:r>
          </w:p>
          <w:p w:rsidR="00F162CD" w:rsidRDefault="00F162CD" w:rsidP="00725F56">
            <w:pPr>
              <w:pStyle w:val="BodyText"/>
            </w:pPr>
            <w:r>
              <w:t xml:space="preserve">Many lawyers offer free or flat fee consultations without having to hire them for the whole case. </w:t>
            </w:r>
            <w:hyperlink r:id="rId43" w:history="1">
              <w:r w:rsidRPr="008376C2">
                <w:rPr>
                  <w:rStyle w:val="Hyperlink"/>
                </w:rPr>
                <w:t>Find a Lawyer</w:t>
              </w:r>
            </w:hyperlink>
            <w:r>
              <w:t>.</w:t>
            </w:r>
          </w:p>
          <w:p w:rsidR="00F162CD" w:rsidRDefault="00F162CD" w:rsidP="00725F56">
            <w:pPr>
              <w:pStyle w:val="BodyText"/>
            </w:pPr>
            <w:r>
              <w:t xml:space="preserve">Depending on your income, you may qualify for </w:t>
            </w:r>
            <w:hyperlink r:id="rId44" w:history="1">
              <w:r w:rsidRPr="008376C2">
                <w:rPr>
                  <w:rStyle w:val="Hyperlink"/>
                </w:rPr>
                <w:t>Alaska Free Legal Answers</w:t>
              </w:r>
            </w:hyperlink>
            <w:r>
              <w:t>.</w:t>
            </w:r>
          </w:p>
          <w:p w:rsidR="00F162CD" w:rsidRDefault="00F162CD" w:rsidP="00725F56">
            <w:pPr>
              <w:pStyle w:val="BodyText"/>
            </w:pPr>
            <w:r>
              <w:t xml:space="preserve">Depending on your income and circumstances, you may qualify for a free lawyer from </w:t>
            </w:r>
            <w:hyperlink r:id="rId45" w:history="1">
              <w:r w:rsidRPr="008376C2">
                <w:rPr>
                  <w:rStyle w:val="Hyperlink"/>
                </w:rPr>
                <w:t>Alaska Legal Services</w:t>
              </w:r>
            </w:hyperlink>
            <w:r>
              <w:t>.</w:t>
            </w:r>
          </w:p>
          <w:p w:rsidR="00F162CD" w:rsidRPr="008376C2" w:rsidRDefault="00F162CD" w:rsidP="00B144F2">
            <w:pPr>
              <w:pStyle w:val="Heading3"/>
              <w:outlineLvl w:val="2"/>
            </w:pPr>
            <w:r>
              <w:t>Links in this step</w:t>
            </w:r>
          </w:p>
          <w:p w:rsidR="00F162CD" w:rsidRPr="008376C2" w:rsidRDefault="006A1F5B" w:rsidP="008376C2">
            <w:pPr>
              <w:pStyle w:val="BodyText"/>
            </w:pPr>
            <w:hyperlink r:id="rId46" w:history="1">
              <w:r w:rsidR="00F162CD" w:rsidRPr="008376C2">
                <w:rPr>
                  <w:rStyle w:val="Hyperlink"/>
                </w:rPr>
                <w:t>Family Law Self-Help Center</w:t>
              </w:r>
              <w:r w:rsidR="00F162CD" w:rsidRPr="008376C2">
                <w:rPr>
                  <w:rStyle w:val="Hyperlink"/>
                </w:rPr>
                <w:br/>
              </w:r>
            </w:hyperlink>
            <w:r w:rsidR="00F162CD" w:rsidRPr="008376C2">
              <w:rPr>
                <w:rStyle w:val="BodyTextChar"/>
              </w:rPr>
              <w:t>courts.alaska.gov/</w:t>
            </w:r>
            <w:proofErr w:type="spellStart"/>
            <w:r w:rsidR="00F162CD" w:rsidRPr="008376C2">
              <w:rPr>
                <w:rStyle w:val="BodyTextChar"/>
              </w:rPr>
              <w:t>shc</w:t>
            </w:r>
            <w:proofErr w:type="spellEnd"/>
            <w:r w:rsidR="00F162CD" w:rsidRPr="008376C2">
              <w:rPr>
                <w:rStyle w:val="BodyTextChar"/>
              </w:rPr>
              <w:t>/family/selfhelp.htm</w:t>
            </w:r>
          </w:p>
          <w:p w:rsidR="00F162CD" w:rsidRPr="008376C2" w:rsidRDefault="006A1F5B" w:rsidP="008376C2">
            <w:pPr>
              <w:pStyle w:val="BodyText"/>
            </w:pPr>
            <w:hyperlink r:id="rId47" w:history="1">
              <w:r w:rsidR="00F162CD" w:rsidRPr="008376C2">
                <w:rPr>
                  <w:rStyle w:val="Hyperlink"/>
                </w:rPr>
                <w:t>Find a Lawyer</w:t>
              </w:r>
              <w:r w:rsidR="00F162CD" w:rsidRPr="008376C2">
                <w:rPr>
                  <w:rStyle w:val="Hyperlink"/>
                </w:rPr>
                <w:br/>
              </w:r>
            </w:hyperlink>
            <w:r w:rsidR="00F162CD" w:rsidRPr="008376C2">
              <w:rPr>
                <w:rStyle w:val="BodyTextChar"/>
              </w:rPr>
              <w:t>courts.alaska.gov/</w:t>
            </w:r>
            <w:proofErr w:type="spellStart"/>
            <w:r w:rsidR="00F162CD" w:rsidRPr="008376C2">
              <w:rPr>
                <w:rStyle w:val="BodyTextChar"/>
              </w:rPr>
              <w:t>shc</w:t>
            </w:r>
            <w:proofErr w:type="spellEnd"/>
            <w:r w:rsidR="00F162CD" w:rsidRPr="008376C2">
              <w:rPr>
                <w:rStyle w:val="BodyTextChar"/>
              </w:rPr>
              <w:t>/shclawyer.htm</w:t>
            </w:r>
          </w:p>
          <w:p w:rsidR="00F162CD" w:rsidRPr="008376C2" w:rsidRDefault="006A1F5B" w:rsidP="008376C2">
            <w:pPr>
              <w:pStyle w:val="BodyText"/>
            </w:pPr>
            <w:hyperlink r:id="rId48" w:history="1">
              <w:r w:rsidR="00F162CD" w:rsidRPr="008376C2">
                <w:rPr>
                  <w:rStyle w:val="Hyperlink"/>
                </w:rPr>
                <w:t>Alaska Free Legal Answers</w:t>
              </w:r>
              <w:r w:rsidR="00F162CD" w:rsidRPr="008376C2">
                <w:rPr>
                  <w:rStyle w:val="Hyperlink"/>
                </w:rPr>
                <w:br/>
              </w:r>
            </w:hyperlink>
            <w:r w:rsidR="00F162CD" w:rsidRPr="008376C2">
              <w:rPr>
                <w:rStyle w:val="BodyTextChar"/>
              </w:rPr>
              <w:t>LegalNav.org/resource/</w:t>
            </w:r>
            <w:proofErr w:type="spellStart"/>
            <w:r w:rsidR="00F162CD" w:rsidRPr="008376C2">
              <w:rPr>
                <w:rStyle w:val="BodyTextChar"/>
              </w:rPr>
              <w:t>alaska</w:t>
            </w:r>
            <w:proofErr w:type="spellEnd"/>
            <w:r w:rsidR="00F162CD" w:rsidRPr="008376C2">
              <w:rPr>
                <w:rStyle w:val="BodyTextChar"/>
              </w:rPr>
              <w:t>-free-legal-answers</w:t>
            </w:r>
          </w:p>
          <w:p w:rsidR="00F162CD" w:rsidRPr="008376C2" w:rsidRDefault="006A1F5B" w:rsidP="008376C2">
            <w:pPr>
              <w:pStyle w:val="BodyText"/>
            </w:pPr>
            <w:hyperlink r:id="rId49" w:history="1">
              <w:r w:rsidR="00F162CD" w:rsidRPr="008376C2">
                <w:rPr>
                  <w:rStyle w:val="Hyperlink"/>
                </w:rPr>
                <w:t>Alaska Legal Services</w:t>
              </w:r>
              <w:r w:rsidR="00F162CD" w:rsidRPr="008376C2">
                <w:rPr>
                  <w:rStyle w:val="Hyperlink"/>
                </w:rPr>
                <w:br/>
              </w:r>
            </w:hyperlink>
            <w:r w:rsidR="00F162CD" w:rsidRPr="008376C2">
              <w:rPr>
                <w:rStyle w:val="BodyTextChar"/>
              </w:rPr>
              <w:t>alsc-law.org/apply-for-services</w:t>
            </w:r>
          </w:p>
        </w:tc>
      </w:tr>
      <w:tr w:rsidR="00F162CD" w:rsidTr="00131D83">
        <w:tc>
          <w:tcPr>
            <w:tcW w:w="2628" w:type="dxa"/>
          </w:tcPr>
          <w:p w:rsidR="00F162CD" w:rsidRDefault="00F162CD" w:rsidP="0052393E">
            <w:pPr>
              <w:pStyle w:val="BodyText"/>
            </w:pPr>
          </w:p>
        </w:tc>
        <w:tc>
          <w:tcPr>
            <w:tcW w:w="7612" w:type="dxa"/>
          </w:tcPr>
          <w:p w:rsidR="00F162CD" w:rsidRDefault="00F162CD" w:rsidP="0000632B">
            <w:pPr>
              <w:pStyle w:val="BodyText"/>
            </w:pPr>
            <w:r>
              <w:t xml:space="preserve">JS to CR 2022-10-31 </w:t>
            </w:r>
          </w:p>
          <w:p w:rsidR="00F162CD" w:rsidRDefault="00F162CD" w:rsidP="0000632B">
            <w:pPr>
              <w:pStyle w:val="BodyText"/>
              <w:ind w:left="720"/>
            </w:pPr>
            <w:r>
              <w:t>This is a note you had in questions:</w:t>
            </w:r>
          </w:p>
          <w:p w:rsidR="00F162CD" w:rsidRDefault="00F162CD" w:rsidP="0000632B">
            <w:pPr>
              <w:pStyle w:val="BodyText"/>
              <w:ind w:left="720"/>
            </w:pPr>
            <w:r>
              <w:t>Note to us for template.</w:t>
            </w:r>
          </w:p>
          <w:p w:rsidR="00F162CD" w:rsidRDefault="00F162CD" w:rsidP="0000632B">
            <w:pPr>
              <w:pStyle w:val="BodyText"/>
              <w:ind w:left="720"/>
            </w:pPr>
            <w:r>
              <w:t xml:space="preserve">{%p if </w:t>
            </w:r>
            <w:proofErr w:type="spellStart"/>
            <w:r>
              <w:t>user_role</w:t>
            </w:r>
            <w:proofErr w:type="spellEnd"/>
            <w:r>
              <w:t xml:space="preserve"> == ‘user plaintiff’ %}</w:t>
            </w:r>
          </w:p>
          <w:p w:rsidR="00F162CD" w:rsidRDefault="00F162CD" w:rsidP="0000632B">
            <w:pPr>
              <w:pStyle w:val="BodyText"/>
              <w:ind w:left="720"/>
            </w:pPr>
            <w:r>
              <w:t>If you asked for child support in your complaint when you started the case, you do not have to file those forms again.</w:t>
            </w:r>
          </w:p>
          <w:p w:rsidR="00F162CD" w:rsidRDefault="00F162CD" w:rsidP="0000632B">
            <w:pPr>
              <w:pStyle w:val="BodyText"/>
              <w:ind w:left="720"/>
            </w:pPr>
            <w:r>
              <w:t xml:space="preserve">{%p </w:t>
            </w:r>
            <w:proofErr w:type="spellStart"/>
            <w:r>
              <w:t>endif</w:t>
            </w:r>
            <w:proofErr w:type="spellEnd"/>
            <w:r>
              <w:t xml:space="preserve"> %}</w:t>
            </w:r>
          </w:p>
          <w:p w:rsidR="00F162CD" w:rsidRDefault="00F162CD" w:rsidP="0000632B">
            <w:pPr>
              <w:pStyle w:val="BodyText"/>
              <w:ind w:left="720"/>
            </w:pPr>
            <w:r>
              <w:t xml:space="preserve">But I’m not sure it’s exactly </w:t>
            </w:r>
            <w:proofErr w:type="gramStart"/>
            <w:r>
              <w:t>correct/helpful</w:t>
            </w:r>
            <w:proofErr w:type="gramEnd"/>
            <w:r>
              <w:t xml:space="preserve">.  You need to add child support information to complaint and answer but that’s not </w:t>
            </w:r>
            <w:r>
              <w:lastRenderedPageBreak/>
              <w:t xml:space="preserve">“asking” for child support, so I think it would make people confused. </w:t>
            </w:r>
          </w:p>
          <w:p w:rsidR="00F162CD" w:rsidRDefault="00F162CD" w:rsidP="0000632B">
            <w:pPr>
              <w:pStyle w:val="BodyText"/>
            </w:pPr>
            <w:r>
              <w:t>CR to JS 2022-11-10</w:t>
            </w:r>
          </w:p>
          <w:p w:rsidR="00F162CD" w:rsidRDefault="00F162CD" w:rsidP="0000632B">
            <w:pPr>
              <w:pStyle w:val="BodyText"/>
              <w:ind w:left="720"/>
            </w:pPr>
            <w:r>
              <w:t xml:space="preserve"> This came from a phone conversation you and I had and you asked me to add into template. Since we did not have a template I just dumped it into the questions </w:t>
            </w:r>
            <w:proofErr w:type="spellStart"/>
            <w:r>
              <w:t>docx</w:t>
            </w:r>
            <w:proofErr w:type="spellEnd"/>
            <w:r>
              <w:t xml:space="preserve"> with a note to add to template. </w:t>
            </w:r>
          </w:p>
        </w:tc>
      </w:tr>
    </w:tbl>
    <w:p w:rsidR="00963097" w:rsidRDefault="00963097" w:rsidP="002F7343"/>
    <w:sectPr w:rsidR="00963097" w:rsidSect="00841448">
      <w:footerReference w:type="default" r:id="rId50"/>
      <w:pgSz w:w="12240" w:h="15840"/>
      <w:pgMar w:top="245" w:right="1440" w:bottom="274"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Caroline Robinson" w:date="2022-11-10T11:50:00Z" w:initials="CR">
    <w:p w:rsidR="00141A06" w:rsidRDefault="00141A06">
      <w:pPr>
        <w:pStyle w:val="CommentText"/>
      </w:pPr>
      <w:r>
        <w:rPr>
          <w:rStyle w:val="CommentReference"/>
        </w:rPr>
        <w:annotationRef/>
      </w:r>
      <w:r>
        <w:t>Let's make this conditional – If Asking for an Interim child support order, make the title "Ask for an "interim" child support while your case is going on"  if not asking about an interim order the title would just be  "Ask for a child support order"</w:t>
      </w:r>
    </w:p>
  </w:comment>
  <w:comment w:id="3" w:author="Caroline Robinson" w:date="2022-11-10T10:43:00Z" w:initials="CR">
    <w:p w:rsidR="00F162CD" w:rsidRDefault="00F162CD">
      <w:pPr>
        <w:pStyle w:val="CommentText"/>
      </w:pPr>
      <w:r>
        <w:rPr>
          <w:rStyle w:val="CommentReference"/>
        </w:rPr>
        <w:annotationRef/>
      </w:r>
      <w:r w:rsidRPr="001D25D8">
        <w:rPr>
          <w:shd w:val="clear" w:color="auto" w:fill="FFFF00"/>
        </w:rPr>
        <w:t>Often or Usually?</w:t>
      </w:r>
      <w:r w:rsidRPr="00B01259">
        <w:t xml:space="preserve">  </w:t>
      </w:r>
      <w:r>
        <w:t>Or just leave out this last sentence?</w:t>
      </w:r>
    </w:p>
  </w:comment>
  <w:comment w:id="4" w:author="Caroline Robinson" w:date="2022-11-10T11:02:00Z" w:initials="CR">
    <w:p w:rsidR="00F162CD" w:rsidRDefault="00F162CD">
      <w:pPr>
        <w:pStyle w:val="CommentText"/>
      </w:pPr>
      <w:r>
        <w:rPr>
          <w:rStyle w:val="CommentReference"/>
        </w:rPr>
        <w:annotationRef/>
      </w:r>
      <w:r>
        <w:t xml:space="preserve">Right now this is in the step Learn about CSSD – do we really want to overwhelm people with Changing information in the Asking for Child Support Action Plan? </w:t>
      </w:r>
      <w:r>
        <w:br/>
      </w:r>
    </w:p>
  </w:comment>
  <w:comment w:id="5" w:author="Caroline Robinson" w:date="2022-11-10T11:00:00Z" w:initials="CR">
    <w:p w:rsidR="00F162CD" w:rsidRDefault="00F162CD">
      <w:pPr>
        <w:pStyle w:val="CommentText"/>
      </w:pPr>
      <w:r>
        <w:rPr>
          <w:rStyle w:val="CommentReference"/>
        </w:rPr>
        <w:annotationRef/>
      </w:r>
      <w:r>
        <w:t>Unnecessary here because the user is asking about CSSD.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1F5B" w:rsidRDefault="006A1F5B" w:rsidP="00C87D75">
      <w:r>
        <w:separator/>
      </w:r>
    </w:p>
  </w:endnote>
  <w:endnote w:type="continuationSeparator" w:id="0">
    <w:p w:rsidR="006A1F5B" w:rsidRDefault="006A1F5B" w:rsidP="00C87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5D8" w:rsidRDefault="00263A46" w:rsidP="00C87D75">
    <w:pPr>
      <w:pStyle w:val="Footer"/>
      <w:jc w:val="right"/>
    </w:pPr>
    <w:r w:rsidRPr="00263A46">
      <w:t xml:space="preserve">Child support draft template JS 2022-10-31 formatted CR 2022-11-09 </w:t>
    </w:r>
    <w:r>
      <w:t>.</w:t>
    </w:r>
    <w:proofErr w:type="spellStart"/>
    <w:r>
      <w:t>docx</w:t>
    </w:r>
    <w:proofErr w:type="spellEnd"/>
    <w:r>
      <w:t xml:space="preserve"> </w:t>
    </w:r>
    <w:r w:rsidR="001D25D8">
      <w:t xml:space="preserve">Page </w:t>
    </w:r>
    <w:r w:rsidR="001D25D8">
      <w:fldChar w:fldCharType="begin"/>
    </w:r>
    <w:r w:rsidR="001D25D8">
      <w:instrText xml:space="preserve"> PAGE   \* MERGEFORMAT </w:instrText>
    </w:r>
    <w:r w:rsidR="001D25D8">
      <w:fldChar w:fldCharType="separate"/>
    </w:r>
    <w:r w:rsidR="00384E75">
      <w:rPr>
        <w:noProof/>
      </w:rPr>
      <w:t>13</w:t>
    </w:r>
    <w:r w:rsidR="001D25D8">
      <w:fldChar w:fldCharType="end"/>
    </w:r>
    <w:r w:rsidR="001D25D8">
      <w:t xml:space="preserve"> of </w:t>
    </w:r>
    <w:r w:rsidR="006A1F5B">
      <w:fldChar w:fldCharType="begin"/>
    </w:r>
    <w:r w:rsidR="006A1F5B">
      <w:instrText xml:space="preserve"> NUMPAGES  \* Arabic  \* MERGEFORMAT </w:instrText>
    </w:r>
    <w:r w:rsidR="006A1F5B">
      <w:fldChar w:fldCharType="separate"/>
    </w:r>
    <w:r w:rsidR="00384E75">
      <w:rPr>
        <w:noProof/>
      </w:rPr>
      <w:t>14</w:t>
    </w:r>
    <w:r w:rsidR="006A1F5B">
      <w:rPr>
        <w:noProof/>
      </w:rPr>
      <w:fldChar w:fldCharType="end"/>
    </w:r>
    <w:r w:rsidR="001D25D8">
      <w:t xml:space="preserve"> pages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1F5B" w:rsidRDefault="006A1F5B" w:rsidP="00C87D75">
      <w:r>
        <w:separator/>
      </w:r>
    </w:p>
  </w:footnote>
  <w:footnote w:type="continuationSeparator" w:id="0">
    <w:p w:rsidR="006A1F5B" w:rsidRDefault="006A1F5B" w:rsidP="00C87D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6366F"/>
    <w:multiLevelType w:val="hybridMultilevel"/>
    <w:tmpl w:val="D3561C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lvlText w:val="%4."/>
      <w:lvlJc w:val="left"/>
      <w:pPr>
        <w:ind w:left="2880" w:hanging="360"/>
      </w:pPr>
    </w:lvl>
    <w:lvl w:ilvl="4" w:tplc="1748A352">
      <w:start w:val="1"/>
      <w:numFmt w:val="decimal"/>
      <w:pStyle w:val="Listnumberedunderbullet"/>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23523E"/>
    <w:multiLevelType w:val="multilevel"/>
    <w:tmpl w:val="9E021B8C"/>
    <w:lvl w:ilvl="0">
      <w:start w:val="1"/>
      <w:numFmt w:val="decimal"/>
      <w:suff w:val="space"/>
      <w:lvlText w:val="Step %1:"/>
      <w:lvlJc w:val="left"/>
      <w:pPr>
        <w:ind w:left="0" w:firstLine="0"/>
      </w:pPr>
      <w:rPr>
        <w:rFonts w:hint="default"/>
        <w:b w:val="0"/>
        <w:bCs w:val="0"/>
        <w:i w:val="0"/>
        <w:iCs w:val="0"/>
        <w:caps w:val="0"/>
        <w:smallCaps w:val="0"/>
        <w:strike w:val="0"/>
        <w:dstrike w:val="0"/>
        <w:noProof w:val="0"/>
        <w:vanish w:val="0"/>
        <w:color w:val="0A2A78"/>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15510218"/>
    <w:multiLevelType w:val="hybridMultilevel"/>
    <w:tmpl w:val="8EF49D20"/>
    <w:lvl w:ilvl="0" w:tplc="4540043E">
      <w:start w:val="1"/>
      <w:numFmt w:val="bullet"/>
      <w:pStyle w:val="TFVariable"/>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253D4794"/>
    <w:multiLevelType w:val="multilevel"/>
    <w:tmpl w:val="8C80AB36"/>
    <w:styleLink w:val="Style1"/>
    <w:lvl w:ilvl="0">
      <w:numFmt w:val="bullet"/>
      <w:lvlText w:val="•"/>
      <w:lvlJc w:val="left"/>
      <w:pPr>
        <w:ind w:left="360" w:hanging="360"/>
      </w:pPr>
      <w:rPr>
        <w:rFonts w:ascii="Helvetica" w:hAnsi="Helvetica"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296F3872"/>
    <w:multiLevelType w:val="hybridMultilevel"/>
    <w:tmpl w:val="A6521E36"/>
    <w:lvl w:ilvl="0" w:tplc="512A30EA">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961852"/>
    <w:multiLevelType w:val="hybridMultilevel"/>
    <w:tmpl w:val="DAAECE10"/>
    <w:lvl w:ilvl="0" w:tplc="8E060B5E">
      <w:start w:val="1"/>
      <w:numFmt w:val="decimal"/>
      <w:pStyle w:val="H3numberedfordirections"/>
      <w:lvlText w:val="%1."/>
      <w:lvlJc w:val="left"/>
      <w:pPr>
        <w:ind w:left="720" w:hanging="360"/>
      </w:pPr>
      <w:rPr>
        <w:rFonts w:hint="default"/>
      </w:rPr>
    </w:lvl>
    <w:lvl w:ilvl="1" w:tplc="CE542C14">
      <w:start w:val="2"/>
      <w:numFmt w:val="bullet"/>
      <w:lvlText w:val="•"/>
      <w:lvlJc w:val="left"/>
      <w:pPr>
        <w:ind w:left="1800" w:hanging="720"/>
      </w:pPr>
      <w:rPr>
        <w:rFonts w:ascii="Helvetica" w:eastAsiaTheme="minorHAnsi" w:hAnsi="Helvetica" w:cs="Helvetica"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750BD2"/>
    <w:multiLevelType w:val="hybridMultilevel"/>
    <w:tmpl w:val="7736E4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653AFC68">
      <w:start w:val="1"/>
      <w:numFmt w:val="decimal"/>
      <w:pStyle w:val="Listnumbered"/>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IdMacAtCleanup w:val="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aroline Robinson">
    <w15:presenceInfo w15:providerId="AD" w15:userId="S-1-5-21-1146777440-815345928-1851928258-1003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097"/>
    <w:rsid w:val="0000320E"/>
    <w:rsid w:val="0000632B"/>
    <w:rsid w:val="00055C79"/>
    <w:rsid w:val="000955BC"/>
    <w:rsid w:val="00097AD9"/>
    <w:rsid w:val="000A64A7"/>
    <w:rsid w:val="000B3BEC"/>
    <w:rsid w:val="000E7655"/>
    <w:rsid w:val="0010252D"/>
    <w:rsid w:val="00107EED"/>
    <w:rsid w:val="00110C5E"/>
    <w:rsid w:val="00131D83"/>
    <w:rsid w:val="00134695"/>
    <w:rsid w:val="00137EE6"/>
    <w:rsid w:val="00141A06"/>
    <w:rsid w:val="00146218"/>
    <w:rsid w:val="001562E2"/>
    <w:rsid w:val="001577D4"/>
    <w:rsid w:val="0016410B"/>
    <w:rsid w:val="001676CC"/>
    <w:rsid w:val="001B3876"/>
    <w:rsid w:val="001D25D8"/>
    <w:rsid w:val="001F368B"/>
    <w:rsid w:val="0022192F"/>
    <w:rsid w:val="00232330"/>
    <w:rsid w:val="002421EE"/>
    <w:rsid w:val="002465C3"/>
    <w:rsid w:val="00263A46"/>
    <w:rsid w:val="00275A1D"/>
    <w:rsid w:val="00287F17"/>
    <w:rsid w:val="002A2AE3"/>
    <w:rsid w:val="002E551A"/>
    <w:rsid w:val="002F7343"/>
    <w:rsid w:val="00312505"/>
    <w:rsid w:val="00323603"/>
    <w:rsid w:val="00327E9B"/>
    <w:rsid w:val="003625CE"/>
    <w:rsid w:val="00364DA0"/>
    <w:rsid w:val="00366DF1"/>
    <w:rsid w:val="00384E75"/>
    <w:rsid w:val="003869B5"/>
    <w:rsid w:val="003A47A3"/>
    <w:rsid w:val="003B0550"/>
    <w:rsid w:val="003B1AFE"/>
    <w:rsid w:val="003E5728"/>
    <w:rsid w:val="003F5D07"/>
    <w:rsid w:val="00400EBD"/>
    <w:rsid w:val="00414285"/>
    <w:rsid w:val="00424213"/>
    <w:rsid w:val="004975E6"/>
    <w:rsid w:val="004A3FB3"/>
    <w:rsid w:val="004A4C7D"/>
    <w:rsid w:val="004B0EC6"/>
    <w:rsid w:val="004C5B41"/>
    <w:rsid w:val="004C7C49"/>
    <w:rsid w:val="004D4EE9"/>
    <w:rsid w:val="004E190C"/>
    <w:rsid w:val="00502A87"/>
    <w:rsid w:val="0050408A"/>
    <w:rsid w:val="0052393E"/>
    <w:rsid w:val="00526844"/>
    <w:rsid w:val="00547474"/>
    <w:rsid w:val="005605A6"/>
    <w:rsid w:val="005A620E"/>
    <w:rsid w:val="005B50C4"/>
    <w:rsid w:val="005F131D"/>
    <w:rsid w:val="006023A7"/>
    <w:rsid w:val="00605B40"/>
    <w:rsid w:val="006231F1"/>
    <w:rsid w:val="00667A8A"/>
    <w:rsid w:val="00672CEA"/>
    <w:rsid w:val="0068178C"/>
    <w:rsid w:val="00691335"/>
    <w:rsid w:val="00693446"/>
    <w:rsid w:val="006A1F5B"/>
    <w:rsid w:val="006B0B48"/>
    <w:rsid w:val="006B40A1"/>
    <w:rsid w:val="006C0179"/>
    <w:rsid w:val="006C65ED"/>
    <w:rsid w:val="006D7F02"/>
    <w:rsid w:val="006E38C7"/>
    <w:rsid w:val="0072085D"/>
    <w:rsid w:val="00725F53"/>
    <w:rsid w:val="00725F56"/>
    <w:rsid w:val="0073429B"/>
    <w:rsid w:val="007575B1"/>
    <w:rsid w:val="007D262F"/>
    <w:rsid w:val="007E6108"/>
    <w:rsid w:val="00800896"/>
    <w:rsid w:val="008376C2"/>
    <w:rsid w:val="00841448"/>
    <w:rsid w:val="00852D3F"/>
    <w:rsid w:val="0086454D"/>
    <w:rsid w:val="00867C19"/>
    <w:rsid w:val="00874D74"/>
    <w:rsid w:val="00881AC7"/>
    <w:rsid w:val="008B1F38"/>
    <w:rsid w:val="008B32A1"/>
    <w:rsid w:val="008B5DFB"/>
    <w:rsid w:val="008C518D"/>
    <w:rsid w:val="009111E2"/>
    <w:rsid w:val="00934CE2"/>
    <w:rsid w:val="0095605C"/>
    <w:rsid w:val="00963097"/>
    <w:rsid w:val="00966320"/>
    <w:rsid w:val="0097776C"/>
    <w:rsid w:val="00982F40"/>
    <w:rsid w:val="009A25FB"/>
    <w:rsid w:val="009B737D"/>
    <w:rsid w:val="009D0B2A"/>
    <w:rsid w:val="009E5659"/>
    <w:rsid w:val="009E5BD9"/>
    <w:rsid w:val="009F55B2"/>
    <w:rsid w:val="009F7310"/>
    <w:rsid w:val="00A10B12"/>
    <w:rsid w:val="00A30333"/>
    <w:rsid w:val="00A3182E"/>
    <w:rsid w:val="00A36F8A"/>
    <w:rsid w:val="00A47F50"/>
    <w:rsid w:val="00A841DF"/>
    <w:rsid w:val="00A8700C"/>
    <w:rsid w:val="00A8781B"/>
    <w:rsid w:val="00AC6F0C"/>
    <w:rsid w:val="00AC7691"/>
    <w:rsid w:val="00AD40C1"/>
    <w:rsid w:val="00AD631B"/>
    <w:rsid w:val="00AE6168"/>
    <w:rsid w:val="00B01259"/>
    <w:rsid w:val="00B0495C"/>
    <w:rsid w:val="00B067A6"/>
    <w:rsid w:val="00B144F2"/>
    <w:rsid w:val="00B2181F"/>
    <w:rsid w:val="00B251DC"/>
    <w:rsid w:val="00B27349"/>
    <w:rsid w:val="00B37E94"/>
    <w:rsid w:val="00B405A3"/>
    <w:rsid w:val="00B41F74"/>
    <w:rsid w:val="00B52652"/>
    <w:rsid w:val="00B62458"/>
    <w:rsid w:val="00B83BBE"/>
    <w:rsid w:val="00B85160"/>
    <w:rsid w:val="00B95E54"/>
    <w:rsid w:val="00BB170C"/>
    <w:rsid w:val="00BC6326"/>
    <w:rsid w:val="00BF7664"/>
    <w:rsid w:val="00C059BB"/>
    <w:rsid w:val="00C107AA"/>
    <w:rsid w:val="00C5593C"/>
    <w:rsid w:val="00C7453E"/>
    <w:rsid w:val="00C87D75"/>
    <w:rsid w:val="00CE3DFB"/>
    <w:rsid w:val="00CF3079"/>
    <w:rsid w:val="00CF73EB"/>
    <w:rsid w:val="00D10A3E"/>
    <w:rsid w:val="00D14F5F"/>
    <w:rsid w:val="00D157C3"/>
    <w:rsid w:val="00D50182"/>
    <w:rsid w:val="00D5696C"/>
    <w:rsid w:val="00D5702D"/>
    <w:rsid w:val="00D608ED"/>
    <w:rsid w:val="00D727DA"/>
    <w:rsid w:val="00D778BE"/>
    <w:rsid w:val="00D876EC"/>
    <w:rsid w:val="00DB7798"/>
    <w:rsid w:val="00E04B07"/>
    <w:rsid w:val="00E11A90"/>
    <w:rsid w:val="00E16598"/>
    <w:rsid w:val="00E34298"/>
    <w:rsid w:val="00E508DC"/>
    <w:rsid w:val="00E65DF4"/>
    <w:rsid w:val="00EA6DC3"/>
    <w:rsid w:val="00EB214E"/>
    <w:rsid w:val="00EF6070"/>
    <w:rsid w:val="00EF7736"/>
    <w:rsid w:val="00EF7E02"/>
    <w:rsid w:val="00F05400"/>
    <w:rsid w:val="00F15607"/>
    <w:rsid w:val="00F162CD"/>
    <w:rsid w:val="00F25452"/>
    <w:rsid w:val="00F44633"/>
    <w:rsid w:val="00F4485A"/>
    <w:rsid w:val="00F539F9"/>
    <w:rsid w:val="00F65DA8"/>
    <w:rsid w:val="00F65ED1"/>
    <w:rsid w:val="00F81BC9"/>
    <w:rsid w:val="00F92859"/>
    <w:rsid w:val="00FB4B2C"/>
    <w:rsid w:val="00FE011C"/>
    <w:rsid w:val="00FF1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72085D"/>
    <w:pPr>
      <w:widowControl w:val="0"/>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en-US" w:eastAsia="en-US" w:bidi="ar-SA"/>
      </w:rPr>
    </w:rPrDefault>
    <w:pPrDefault>
      <w:pPr>
        <w:spacing w:before="-1" w:beforeAutospacing="1" w:after="-1"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64A7"/>
    <w:rPr>
      <w:rFonts w:ascii="Arial" w:hAnsi="Arial" w:cs="Arial"/>
    </w:rPr>
  </w:style>
  <w:style w:type="paragraph" w:styleId="Heading1">
    <w:name w:val="heading 1"/>
    <w:basedOn w:val="BodyText"/>
    <w:link w:val="Heading1Char"/>
    <w:uiPriority w:val="9"/>
    <w:qFormat/>
    <w:rsid w:val="00CF73EB"/>
    <w:pPr>
      <w:pBdr>
        <w:bottom w:val="single" w:sz="4" w:space="1" w:color="A6A6A6" w:themeColor="background1" w:themeShade="A6"/>
      </w:pBdr>
      <w:spacing w:before="0" w:after="140"/>
      <w:outlineLvl w:val="0"/>
    </w:pPr>
    <w:rPr>
      <w:color w:val="0A2A78"/>
      <w:spacing w:val="-4"/>
      <w:sz w:val="40"/>
    </w:rPr>
  </w:style>
  <w:style w:type="paragraph" w:styleId="Heading2">
    <w:name w:val="heading 2"/>
    <w:basedOn w:val="BodyText"/>
    <w:next w:val="BodyText"/>
    <w:link w:val="Heading2Char"/>
    <w:uiPriority w:val="9"/>
    <w:unhideWhenUsed/>
    <w:qFormat/>
    <w:rsid w:val="0072085D"/>
    <w:pPr>
      <w:widowControl w:val="0"/>
      <w:autoSpaceDE w:val="0"/>
      <w:autoSpaceDN w:val="0"/>
      <w:spacing w:before="93" w:beforeAutospacing="0" w:afterAutospacing="0"/>
      <w:outlineLvl w:val="1"/>
    </w:pPr>
    <w:rPr>
      <w:color w:val="0A2A78"/>
      <w:sz w:val="36"/>
    </w:rPr>
  </w:style>
  <w:style w:type="paragraph" w:styleId="Heading3">
    <w:name w:val="heading 3"/>
    <w:basedOn w:val="Heading2"/>
    <w:next w:val="Body"/>
    <w:link w:val="Heading3Char"/>
    <w:uiPriority w:val="9"/>
    <w:unhideWhenUsed/>
    <w:qFormat/>
    <w:rsid w:val="00B144F2"/>
    <w:pPr>
      <w:outlineLvl w:val="2"/>
    </w:pPr>
    <w:rPr>
      <w:rFonts w:eastAsiaTheme="minorHAnsi"/>
      <w:sz w:val="28"/>
    </w:rPr>
  </w:style>
  <w:style w:type="paragraph" w:styleId="Heading4">
    <w:name w:val="heading 4"/>
    <w:basedOn w:val="Normal"/>
    <w:next w:val="Normal"/>
    <w:link w:val="Heading4Char"/>
    <w:uiPriority w:val="9"/>
    <w:unhideWhenUsed/>
    <w:qFormat/>
    <w:rsid w:val="00CF73EB"/>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24213"/>
    <w:rPr>
      <w:rFonts w:ascii="Calibri" w:hAnsi="Calibri"/>
    </w:rPr>
  </w:style>
  <w:style w:type="paragraph" w:customStyle="1" w:styleId="Body">
    <w:name w:val="Body"/>
    <w:basedOn w:val="BodyText"/>
    <w:rsid w:val="00725F56"/>
    <w:rPr>
      <w:rFonts w:eastAsiaTheme="minorHAnsi"/>
    </w:rPr>
  </w:style>
  <w:style w:type="character" w:customStyle="1" w:styleId="Heading1Char">
    <w:name w:val="Heading 1 Char"/>
    <w:basedOn w:val="DefaultParagraphFont"/>
    <w:link w:val="Heading1"/>
    <w:uiPriority w:val="9"/>
    <w:rsid w:val="00424213"/>
    <w:rPr>
      <w:rFonts w:ascii="Helvetica" w:hAnsi="Helvetica" w:cs="Helvetica"/>
      <w:color w:val="0A2A78"/>
      <w:spacing w:val="-4"/>
      <w:sz w:val="40"/>
      <w:szCs w:val="24"/>
    </w:rPr>
  </w:style>
  <w:style w:type="paragraph" w:styleId="ListParagraph">
    <w:name w:val="List Paragraph"/>
    <w:basedOn w:val="BodyText"/>
    <w:uiPriority w:val="34"/>
    <w:qFormat/>
    <w:rsid w:val="00B01259"/>
    <w:pPr>
      <w:widowControl w:val="0"/>
      <w:numPr>
        <w:numId w:val="3"/>
      </w:numPr>
      <w:autoSpaceDE w:val="0"/>
      <w:autoSpaceDN w:val="0"/>
      <w:spacing w:beforeAutospacing="0" w:afterAutospacing="0"/>
    </w:pPr>
    <w:rPr>
      <w:rFonts w:eastAsiaTheme="minorHAnsi"/>
    </w:rPr>
  </w:style>
  <w:style w:type="paragraph" w:customStyle="1" w:styleId="TFVariable">
    <w:name w:val="TF Variable"/>
    <w:basedOn w:val="Heading3"/>
    <w:next w:val="Body"/>
    <w:qFormat/>
    <w:rsid w:val="00137EE6"/>
    <w:pPr>
      <w:numPr>
        <w:numId w:val="1"/>
      </w:numPr>
    </w:pPr>
  </w:style>
  <w:style w:type="character" w:customStyle="1" w:styleId="Heading3Char">
    <w:name w:val="Heading 3 Char"/>
    <w:basedOn w:val="DefaultParagraphFont"/>
    <w:link w:val="Heading3"/>
    <w:uiPriority w:val="9"/>
    <w:rsid w:val="00B144F2"/>
    <w:rPr>
      <w:rFonts w:ascii="Helvetica" w:eastAsiaTheme="minorHAnsi" w:hAnsi="Helvetica" w:cs="Helvetica"/>
      <w:color w:val="0A2A78"/>
      <w:spacing w:val="-2"/>
      <w:sz w:val="28"/>
      <w:szCs w:val="24"/>
    </w:rPr>
  </w:style>
  <w:style w:type="paragraph" w:customStyle="1" w:styleId="interviewcondition">
    <w:name w:val="interview condition"/>
    <w:basedOn w:val="Normal"/>
    <w:link w:val="interviewconditionChar"/>
    <w:qFormat/>
    <w:rsid w:val="00F44633"/>
    <w:pPr>
      <w:spacing w:after="60" w:line="360" w:lineRule="auto"/>
    </w:pPr>
    <w:rPr>
      <w:rFonts w:asciiTheme="minorHAnsi" w:hAnsiTheme="minorHAnsi" w:cstheme="minorBidi"/>
      <w:color w:val="00B050"/>
      <w:u w:val="single"/>
    </w:rPr>
  </w:style>
  <w:style w:type="character" w:customStyle="1" w:styleId="interviewconditionChar">
    <w:name w:val="interview condition Char"/>
    <w:basedOn w:val="DefaultParagraphFont"/>
    <w:link w:val="interviewcondition"/>
    <w:rsid w:val="00F44633"/>
    <w:rPr>
      <w:color w:val="00B050"/>
      <w:u w:val="single"/>
    </w:rPr>
  </w:style>
  <w:style w:type="paragraph" w:customStyle="1" w:styleId="interviewbutton">
    <w:name w:val="interview button"/>
    <w:basedOn w:val="Normal"/>
    <w:next w:val="Normal"/>
    <w:link w:val="interviewbuttonChar"/>
    <w:qFormat/>
    <w:rsid w:val="00F44633"/>
    <w:pPr>
      <w:shd w:val="clear" w:color="auto" w:fill="0070C0"/>
      <w:spacing w:after="60" w:line="360" w:lineRule="auto"/>
    </w:pPr>
    <w:rPr>
      <w:rFonts w:asciiTheme="minorHAnsi" w:hAnsiTheme="minorHAnsi" w:cstheme="minorBidi"/>
      <w:color w:val="FFFFFF" w:themeColor="background1"/>
      <w:szCs w:val="40"/>
    </w:rPr>
  </w:style>
  <w:style w:type="character" w:customStyle="1" w:styleId="interviewbuttonChar">
    <w:name w:val="interview button Char"/>
    <w:basedOn w:val="DefaultParagraphFont"/>
    <w:link w:val="interviewbutton"/>
    <w:rsid w:val="00F44633"/>
    <w:rPr>
      <w:color w:val="FFFFFF" w:themeColor="background1"/>
      <w:szCs w:val="40"/>
      <w:shd w:val="clear" w:color="auto" w:fill="0070C0"/>
    </w:rPr>
  </w:style>
  <w:style w:type="paragraph" w:styleId="BodyText">
    <w:name w:val="Body Text"/>
    <w:basedOn w:val="Normal"/>
    <w:link w:val="BodyTextChar"/>
    <w:uiPriority w:val="1"/>
    <w:qFormat/>
    <w:rsid w:val="00275A1D"/>
    <w:pPr>
      <w:spacing w:before="54" w:after="120" w:line="276" w:lineRule="auto"/>
    </w:pPr>
    <w:rPr>
      <w:rFonts w:ascii="Helvetica" w:hAnsi="Helvetica" w:cs="Helvetica"/>
      <w:color w:val="202529"/>
      <w:spacing w:val="-2"/>
      <w:sz w:val="24"/>
      <w:szCs w:val="24"/>
    </w:rPr>
  </w:style>
  <w:style w:type="character" w:customStyle="1" w:styleId="BodyTextChar">
    <w:name w:val="Body Text Char"/>
    <w:basedOn w:val="DefaultParagraphFont"/>
    <w:link w:val="BodyText"/>
    <w:uiPriority w:val="1"/>
    <w:rsid w:val="00275A1D"/>
    <w:rPr>
      <w:rFonts w:ascii="Helvetica" w:hAnsi="Helvetica" w:cs="Helvetica"/>
      <w:color w:val="202529"/>
      <w:spacing w:val="-2"/>
      <w:sz w:val="24"/>
      <w:szCs w:val="24"/>
    </w:rPr>
  </w:style>
  <w:style w:type="table" w:styleId="TableGrid">
    <w:name w:val="Table Grid"/>
    <w:basedOn w:val="TableNormal"/>
    <w:uiPriority w:val="39"/>
    <w:rsid w:val="00CF73EB"/>
    <w:pPr>
      <w:widowControl w:val="0"/>
      <w:autoSpaceDE w:val="0"/>
      <w:autoSpaceDN w:val="0"/>
      <w:spacing w:before="0" w:beforeAutospacing="0" w:after="0" w:afterAutospacing="0"/>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12505"/>
    <w:rPr>
      <w:rFonts w:ascii="Helvetica" w:hAnsi="Helvetica" w:cs="Helvetica"/>
      <w:color w:val="0A2A78"/>
      <w:spacing w:val="-2"/>
      <w:sz w:val="36"/>
      <w:szCs w:val="24"/>
    </w:rPr>
  </w:style>
  <w:style w:type="paragraph" w:styleId="Title">
    <w:name w:val="Title"/>
    <w:basedOn w:val="BodyText"/>
    <w:next w:val="Normal"/>
    <w:link w:val="TitleChar"/>
    <w:uiPriority w:val="10"/>
    <w:qFormat/>
    <w:rsid w:val="00CF73EB"/>
    <w:pPr>
      <w:spacing w:before="264" w:after="60"/>
    </w:pPr>
    <w:rPr>
      <w:color w:val="0A2A78"/>
      <w:sz w:val="48"/>
    </w:rPr>
  </w:style>
  <w:style w:type="character" w:customStyle="1" w:styleId="TitleChar">
    <w:name w:val="Title Char"/>
    <w:basedOn w:val="DefaultParagraphFont"/>
    <w:link w:val="Title"/>
    <w:uiPriority w:val="10"/>
    <w:rsid w:val="00CF73EB"/>
    <w:rPr>
      <w:rFonts w:ascii="Helvetica" w:hAnsi="Helvetica" w:cs="Helvetica"/>
      <w:color w:val="0A2A78"/>
      <w:spacing w:val="-2"/>
      <w:sz w:val="48"/>
      <w:szCs w:val="24"/>
    </w:rPr>
  </w:style>
  <w:style w:type="paragraph" w:styleId="BalloonText">
    <w:name w:val="Balloon Text"/>
    <w:basedOn w:val="Normal"/>
    <w:link w:val="BalloonTextChar"/>
    <w:uiPriority w:val="99"/>
    <w:semiHidden/>
    <w:unhideWhenUsed/>
    <w:rsid w:val="00CF73E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EB"/>
    <w:rPr>
      <w:rFonts w:ascii="Segoe UI" w:hAnsi="Segoe UI" w:cs="Segoe UI"/>
      <w:sz w:val="18"/>
      <w:szCs w:val="18"/>
    </w:rPr>
  </w:style>
  <w:style w:type="character" w:styleId="CommentReference">
    <w:name w:val="annotation reference"/>
    <w:basedOn w:val="DefaultParagraphFont"/>
    <w:uiPriority w:val="99"/>
    <w:semiHidden/>
    <w:unhideWhenUsed/>
    <w:rsid w:val="00CF73EB"/>
    <w:rPr>
      <w:sz w:val="16"/>
      <w:szCs w:val="16"/>
    </w:rPr>
  </w:style>
  <w:style w:type="paragraph" w:styleId="CommentText">
    <w:name w:val="annotation text"/>
    <w:basedOn w:val="Normal"/>
    <w:link w:val="CommentTextChar"/>
    <w:uiPriority w:val="99"/>
    <w:semiHidden/>
    <w:unhideWhenUsed/>
    <w:rsid w:val="00CF73EB"/>
    <w:rPr>
      <w:sz w:val="20"/>
      <w:szCs w:val="20"/>
    </w:rPr>
  </w:style>
  <w:style w:type="character" w:customStyle="1" w:styleId="CommentTextChar">
    <w:name w:val="Comment Text Char"/>
    <w:basedOn w:val="DefaultParagraphFont"/>
    <w:link w:val="CommentText"/>
    <w:uiPriority w:val="99"/>
    <w:semiHidden/>
    <w:rsid w:val="00CF73EB"/>
    <w:rPr>
      <w:rFonts w:ascii="Arial" w:hAnsi="Arial" w:cs="Arial"/>
      <w:sz w:val="20"/>
      <w:szCs w:val="20"/>
    </w:rPr>
  </w:style>
  <w:style w:type="paragraph" w:styleId="CommentSubject">
    <w:name w:val="annotation subject"/>
    <w:basedOn w:val="CommentText"/>
    <w:next w:val="CommentText"/>
    <w:link w:val="CommentSubjectChar"/>
    <w:uiPriority w:val="99"/>
    <w:semiHidden/>
    <w:unhideWhenUsed/>
    <w:rsid w:val="00CF73EB"/>
    <w:rPr>
      <w:b/>
      <w:bCs/>
    </w:rPr>
  </w:style>
  <w:style w:type="character" w:customStyle="1" w:styleId="CommentSubjectChar">
    <w:name w:val="Comment Subject Char"/>
    <w:basedOn w:val="CommentTextChar"/>
    <w:link w:val="CommentSubject"/>
    <w:uiPriority w:val="99"/>
    <w:semiHidden/>
    <w:rsid w:val="00CF73EB"/>
    <w:rPr>
      <w:rFonts w:ascii="Arial" w:hAnsi="Arial" w:cs="Arial"/>
      <w:b/>
      <w:bCs/>
      <w:sz w:val="20"/>
      <w:szCs w:val="20"/>
    </w:rPr>
  </w:style>
  <w:style w:type="paragraph" w:styleId="Footer">
    <w:name w:val="footer"/>
    <w:basedOn w:val="Normal"/>
    <w:link w:val="FooterChar"/>
    <w:uiPriority w:val="99"/>
    <w:unhideWhenUsed/>
    <w:rsid w:val="00CF73EB"/>
    <w:pPr>
      <w:tabs>
        <w:tab w:val="center" w:pos="4680"/>
        <w:tab w:val="right" w:pos="9360"/>
      </w:tabs>
    </w:pPr>
  </w:style>
  <w:style w:type="character" w:customStyle="1" w:styleId="FooterChar">
    <w:name w:val="Footer Char"/>
    <w:basedOn w:val="DefaultParagraphFont"/>
    <w:link w:val="Footer"/>
    <w:uiPriority w:val="99"/>
    <w:rsid w:val="00CF73EB"/>
    <w:rPr>
      <w:rFonts w:ascii="Arial" w:hAnsi="Arial" w:cs="Arial"/>
    </w:rPr>
  </w:style>
  <w:style w:type="paragraph" w:styleId="Header">
    <w:name w:val="header"/>
    <w:basedOn w:val="Normal"/>
    <w:link w:val="HeaderChar"/>
    <w:uiPriority w:val="99"/>
    <w:unhideWhenUsed/>
    <w:rsid w:val="00CF73EB"/>
    <w:pPr>
      <w:tabs>
        <w:tab w:val="center" w:pos="4680"/>
        <w:tab w:val="right" w:pos="9360"/>
      </w:tabs>
    </w:pPr>
  </w:style>
  <w:style w:type="character" w:customStyle="1" w:styleId="HeaderChar">
    <w:name w:val="Header Char"/>
    <w:basedOn w:val="DefaultParagraphFont"/>
    <w:link w:val="Header"/>
    <w:uiPriority w:val="99"/>
    <w:rsid w:val="00CF73EB"/>
    <w:rPr>
      <w:rFonts w:ascii="Arial" w:hAnsi="Arial" w:cs="Arial"/>
    </w:rPr>
  </w:style>
  <w:style w:type="character" w:customStyle="1" w:styleId="Heading4Char">
    <w:name w:val="Heading 4 Char"/>
    <w:basedOn w:val="DefaultParagraphFont"/>
    <w:link w:val="Heading4"/>
    <w:uiPriority w:val="9"/>
    <w:rsid w:val="00CF73EB"/>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CF73EB"/>
    <w:rPr>
      <w:color w:val="0563C1" w:themeColor="hyperlink"/>
      <w:u w:val="single"/>
    </w:rPr>
  </w:style>
  <w:style w:type="numbering" w:customStyle="1" w:styleId="Style1">
    <w:name w:val="Style1"/>
    <w:uiPriority w:val="99"/>
    <w:rsid w:val="00CF73EB"/>
    <w:pPr>
      <w:numPr>
        <w:numId w:val="2"/>
      </w:numPr>
    </w:pPr>
  </w:style>
  <w:style w:type="paragraph" w:customStyle="1" w:styleId="TableParagraph">
    <w:name w:val="Table Paragraph"/>
    <w:basedOn w:val="Normal"/>
    <w:uiPriority w:val="1"/>
    <w:qFormat/>
    <w:rsid w:val="00CF73EB"/>
  </w:style>
  <w:style w:type="character" w:customStyle="1" w:styleId="UnresolvedMention">
    <w:name w:val="Unresolved Mention"/>
    <w:basedOn w:val="DefaultParagraphFont"/>
    <w:uiPriority w:val="99"/>
    <w:semiHidden/>
    <w:unhideWhenUsed/>
    <w:rsid w:val="004D4EE9"/>
    <w:rPr>
      <w:color w:val="605E5C"/>
      <w:shd w:val="clear" w:color="auto" w:fill="E1DFDD"/>
    </w:rPr>
  </w:style>
  <w:style w:type="paragraph" w:customStyle="1" w:styleId="H3numberedfordirections">
    <w:name w:val="H3 numbered for directions"/>
    <w:basedOn w:val="Heading3"/>
    <w:next w:val="BodyText"/>
    <w:qFormat/>
    <w:rsid w:val="00312505"/>
    <w:pPr>
      <w:numPr>
        <w:numId w:val="4"/>
      </w:numPr>
      <w:ind w:left="399"/>
      <w:outlineLvl w:val="9"/>
    </w:pPr>
  </w:style>
  <w:style w:type="character" w:customStyle="1" w:styleId="small">
    <w:name w:val="small"/>
    <w:basedOn w:val="DefaultParagraphFont"/>
    <w:rsid w:val="003A47A3"/>
    <w:rPr>
      <w:rFonts w:cs="Times New Roman"/>
    </w:rPr>
  </w:style>
  <w:style w:type="character" w:customStyle="1" w:styleId="interviewPAPtexttrigger">
    <w:name w:val="interview PAP text trigger"/>
    <w:basedOn w:val="DefaultParagraphFont"/>
    <w:uiPriority w:val="1"/>
    <w:qFormat/>
    <w:rsid w:val="00B37E94"/>
    <w:rPr>
      <w:shd w:val="clear" w:color="auto" w:fill="009999"/>
    </w:rPr>
  </w:style>
  <w:style w:type="paragraph" w:customStyle="1" w:styleId="Listnumbered">
    <w:name w:val="List numbered"/>
    <w:basedOn w:val="BodyText"/>
    <w:qFormat/>
    <w:rsid w:val="0050408A"/>
    <w:pPr>
      <w:widowControl w:val="0"/>
      <w:numPr>
        <w:ilvl w:val="3"/>
        <w:numId w:val="6"/>
      </w:numPr>
      <w:autoSpaceDE w:val="0"/>
      <w:autoSpaceDN w:val="0"/>
      <w:spacing w:beforeAutospacing="0" w:afterAutospacing="0"/>
    </w:pPr>
    <w:rPr>
      <w:rFonts w:eastAsiaTheme="minorHAnsi"/>
    </w:rPr>
  </w:style>
  <w:style w:type="paragraph" w:customStyle="1" w:styleId="Listnumberedunderbullet">
    <w:name w:val="List numbered under bullet"/>
    <w:basedOn w:val="BodyText"/>
    <w:qFormat/>
    <w:rsid w:val="0050408A"/>
    <w:pPr>
      <w:widowControl w:val="0"/>
      <w:numPr>
        <w:ilvl w:val="4"/>
        <w:numId w:val="7"/>
      </w:numPr>
      <w:autoSpaceDE w:val="0"/>
      <w:autoSpaceDN w:val="0"/>
      <w:spacing w:beforeAutospacing="0" w:afterAutospacing="0"/>
      <w:ind w:left="704"/>
    </w:pPr>
    <w:rPr>
      <w:rFonts w:eastAsiaTheme="minorHAnsi"/>
    </w:rPr>
  </w:style>
  <w:style w:type="character" w:customStyle="1" w:styleId="NumChar">
    <w:name w:val="NumChar"/>
    <w:basedOn w:val="DefaultParagraphFont"/>
    <w:uiPriority w:val="1"/>
    <w:qFormat/>
    <w:rsid w:val="00C059BB"/>
    <w:rPr>
      <w:rFonts w:eastAsia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748541">
      <w:bodyDiv w:val="1"/>
      <w:marLeft w:val="0"/>
      <w:marRight w:val="0"/>
      <w:marTop w:val="0"/>
      <w:marBottom w:val="0"/>
      <w:divBdr>
        <w:top w:val="none" w:sz="0" w:space="0" w:color="auto"/>
        <w:left w:val="none" w:sz="0" w:space="0" w:color="auto"/>
        <w:bottom w:val="none" w:sz="0" w:space="0" w:color="auto"/>
        <w:right w:val="none" w:sz="0" w:space="0" w:color="auto"/>
      </w:divBdr>
      <w:divsChild>
        <w:div w:id="10110234">
          <w:marLeft w:val="0"/>
          <w:marRight w:val="0"/>
          <w:marTop w:val="0"/>
          <w:marBottom w:val="0"/>
          <w:divBdr>
            <w:top w:val="none" w:sz="0" w:space="0" w:color="auto"/>
            <w:left w:val="none" w:sz="0" w:space="0" w:color="auto"/>
            <w:bottom w:val="none" w:sz="0" w:space="0" w:color="auto"/>
            <w:right w:val="none" w:sz="0" w:space="0" w:color="auto"/>
          </w:divBdr>
          <w:divsChild>
            <w:div w:id="195725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galnav.org/guided_assistant/changing-a-custody-order/?location=alaska" TargetMode="External"/><Relationship Id="rId18" Type="http://schemas.openxmlformats.org/officeDocument/2006/relationships/hyperlink" Target="https://public.courts.alaska.gov/web/forms/docs/dr-305.pdf" TargetMode="External"/><Relationship Id="rId26" Type="http://schemas.openxmlformats.org/officeDocument/2006/relationships/hyperlink" Target="https://courts.alaska.gov/shc/family/glossary.htm" TargetMode="External"/><Relationship Id="rId39" Type="http://schemas.openxmlformats.org/officeDocument/2006/relationships/hyperlink" Target="https://childsupport.alaska.gov/child-support-services/information/brochures" TargetMode="External"/><Relationship Id="rId3" Type="http://schemas.openxmlformats.org/officeDocument/2006/relationships/styles" Target="styles.xml"/><Relationship Id="rId21" Type="http://schemas.openxmlformats.org/officeDocument/2006/relationships/hyperlink" Target="https://courts.alaska.gov/shc/family/motions.htm" TargetMode="External"/><Relationship Id="rId34" Type="http://schemas.openxmlformats.org/officeDocument/2006/relationships/hyperlink" Target="https://childsupport.alaska.gov/Static/ApplyForServicesTutorial/index.html" TargetMode="External"/><Relationship Id="rId42" Type="http://schemas.openxmlformats.org/officeDocument/2006/relationships/hyperlink" Target="https://courts.alaska.gov/shc/family/selfhelp.htm" TargetMode="External"/><Relationship Id="rId47" Type="http://schemas.openxmlformats.org/officeDocument/2006/relationships/hyperlink" Target="https://courts.alaska.gov/shc/shclawyer.htm" TargetMode="External"/><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legalnav.org/guided_assistant/enforcing-a-custody-order/?location=alaska" TargetMode="External"/><Relationship Id="rId17" Type="http://schemas.openxmlformats.org/officeDocument/2006/relationships/hyperlink" Target="https://courts.alaska.gov/shc/family/docs/shc-1100n.pdf" TargetMode="External"/><Relationship Id="rId25" Type="http://schemas.openxmlformats.org/officeDocument/2006/relationships/image" Target="media/image1.png"/><Relationship Id="rId33" Type="http://schemas.openxmlformats.org/officeDocument/2006/relationships/hyperlink" Target="https://childsupport.alaska.gov/" TargetMode="External"/><Relationship Id="rId38" Type="http://schemas.openxmlformats.org/officeDocument/2006/relationships/hyperlink" Target="http://courts.alaska.gov/shc/family/shcabout.htm" TargetMode="External"/><Relationship Id="rId46" Type="http://schemas.openxmlformats.org/officeDocument/2006/relationships/hyperlink" Target="https://courts.alaska.gov/shc/family/selfhelp.htm" TargetMode="External"/><Relationship Id="rId2" Type="http://schemas.openxmlformats.org/officeDocument/2006/relationships/numbering" Target="numbering.xml"/><Relationship Id="rId16" Type="http://schemas.openxmlformats.org/officeDocument/2006/relationships/hyperlink" Target="https://courts.alaska.gov/shc/family/shcenforce.htm" TargetMode="External"/><Relationship Id="rId20" Type="http://schemas.openxmlformats.org/officeDocument/2006/relationships/hyperlink" Target="https://public.courts.alaska.gov/web/forms/docs/dr-300.pdf" TargetMode="External"/><Relationship Id="rId29" Type="http://schemas.openxmlformats.org/officeDocument/2006/relationships/hyperlink" Target="https://courts.alaska.gov/shc/shclawyer.htm" TargetMode="External"/><Relationship Id="rId41" Type="http://schemas.openxmlformats.org/officeDocument/2006/relationships/hyperlink" Target="https://Childsupport.alaska.gov"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legalnav.org/guided_assistant/responding-if-your-spouse-wants-to-or-starts-a-custody-case/?location=alaska" TargetMode="External"/><Relationship Id="rId24" Type="http://schemas.openxmlformats.org/officeDocument/2006/relationships/hyperlink" Target="https://courts.alaska.gov/shc/family/docs/shc-dr305f-sample.pdf" TargetMode="External"/><Relationship Id="rId32" Type="http://schemas.openxmlformats.org/officeDocument/2006/relationships/hyperlink" Target="https://courts.alaska.gov/shc/family/selfhelp.htm" TargetMode="External"/><Relationship Id="rId37" Type="http://schemas.openxmlformats.org/officeDocument/2006/relationships/hyperlink" Target="https://childsupport.alaska.gov/child-support-services/information/faqs" TargetMode="External"/><Relationship Id="rId40" Type="http://schemas.openxmlformats.org/officeDocument/2006/relationships/hyperlink" Target="https://childsupport.alaska.gov/child-support-services/information/faqs" TargetMode="External"/><Relationship Id="rId45" Type="http://schemas.openxmlformats.org/officeDocument/2006/relationships/hyperlink" Target="https://alsc-law.org/apply-for-services/" TargetMode="External"/><Relationship Id="rId58" Type="http://schemas.microsoft.com/office/2011/relationships/people" Target="people.xml"/><Relationship Id="rId5" Type="http://schemas.openxmlformats.org/officeDocument/2006/relationships/settings" Target="settings.xml"/><Relationship Id="rId15" Type="http://schemas.openxmlformats.org/officeDocument/2006/relationships/hyperlink" Target="https://courts.alaska.gov/shc/family/shctrial.htm" TargetMode="External"/><Relationship Id="rId23" Type="http://schemas.openxmlformats.org/officeDocument/2006/relationships/hyperlink" Target="https://courts.alaska.gov/shc/family/docs/shc-dr305f-sample.pdf" TargetMode="External"/><Relationship Id="rId28" Type="http://schemas.openxmlformats.org/officeDocument/2006/relationships/hyperlink" Target="https://courts.alaska.gov/shc/family/glossary.htm" TargetMode="External"/><Relationship Id="rId36" Type="http://schemas.openxmlformats.org/officeDocument/2006/relationships/hyperlink" Target="https://public.courts.alaska.gov/web/forms/docs/dr-316.pdf" TargetMode="External"/><Relationship Id="rId49" Type="http://schemas.openxmlformats.org/officeDocument/2006/relationships/hyperlink" Target="https://alsc-law.org/apply-for-services/" TargetMode="External"/><Relationship Id="rId10" Type="http://schemas.openxmlformats.org/officeDocument/2006/relationships/hyperlink" Target="https://www.legalnav.org/guided_assistant/starting-a-case-to-end-your-marriage/?location=alaska" TargetMode="External"/><Relationship Id="rId19" Type="http://schemas.openxmlformats.org/officeDocument/2006/relationships/hyperlink" Target="https://courts.alaska.gov/shc/family/docs/shc-dr305f-sample.pdf" TargetMode="External"/><Relationship Id="rId31" Type="http://schemas.openxmlformats.org/officeDocument/2006/relationships/hyperlink" Target="https://records.courts.alaska.gov/eaccess/home.page.2" TargetMode="External"/><Relationship Id="rId44" Type="http://schemas.openxmlformats.org/officeDocument/2006/relationships/hyperlink" Target="https://legalnav.org/resource/alaska-free-legal-answers/" TargetMode="External"/><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yperlink" Target="https://courts.alaska.gov/shc/family/motions.htm" TargetMode="External"/><Relationship Id="rId22" Type="http://schemas.openxmlformats.org/officeDocument/2006/relationships/hyperlink" Target="https://court.alaska.gov/shc/family/motions.htm" TargetMode="External"/><Relationship Id="rId27" Type="http://schemas.openxmlformats.org/officeDocument/2006/relationships/hyperlink" Target="http://dhss.alaska.gov/dph/VitalStats/Pages/birth/default.aspx" TargetMode="External"/><Relationship Id="rId30" Type="http://schemas.openxmlformats.org/officeDocument/2006/relationships/hyperlink" Target="https://courts.alaska.gov/shc/family/shcpaternity.htm" TargetMode="External"/><Relationship Id="rId35" Type="http://schemas.openxmlformats.org/officeDocument/2006/relationships/hyperlink" Target="https://webapp.state.ak.us/cssd/guidelinecalc/form" TargetMode="External"/><Relationship Id="rId43" Type="http://schemas.openxmlformats.org/officeDocument/2006/relationships/hyperlink" Target="https://courts.alaska.gov/shc/shclawyer.htm" TargetMode="External"/><Relationship Id="rId48" Type="http://schemas.openxmlformats.org/officeDocument/2006/relationships/hyperlink" Target="https://legalnav.org/resource/alaska-free-legal-answers/"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8D34823-71D0-4692-A7E9-A3A065982D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14</Pages>
  <Words>3615</Words>
  <Characters>20611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Alaska Court System</Company>
  <LinksUpToDate>false</LinksUpToDate>
  <CharactersWithSpaces>24178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Caroline Robinson</dc:creator>
  <cp:lastModifiedBy>Caroline Robinson</cp:lastModifiedBy>
  <cp:revision>6</cp:revision>
  <cp:lastPrinted>2022-11-10T19:34:00Z</cp:lastPrinted>
  <dcterms:created xsi:type="dcterms:W3CDTF">2022-11-21T14:21:00Z</dcterms:created>
  <dcterms:modified xsi:type="dcterms:W3CDTF">2022-11-21T20:37:00Z</dcterms:modified>
</cp:coreProperties>
</file>